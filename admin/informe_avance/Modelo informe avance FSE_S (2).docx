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spacing w:before="0" w:after="120"/>
        <w:rPr>
          <w:rFonts w:ascii="Calibri" w:hAnsi="Calibri" w:eastAsia="Calibri" w:cs="Calibri"/>
          <w:sz w:val="22"/>
          <w:szCs w:val="22"/>
        </w:rPr>
      </w:pPr>
      <w:r>
        <w:rPr>
          <w:rFonts w:eastAsia="Calibri" w:cs="Calibri" w:ascii="Calibri" w:hAnsi="Calibri"/>
          <w:sz w:val="22"/>
          <w:szCs w:val="22"/>
        </w:rPr>
      </w:r>
    </w:p>
    <w:tbl>
      <w:tblPr>
        <w:tblStyle w:val="a"/>
        <w:tblW w:w="5467" w:type="dxa"/>
        <w:jc w:val="left"/>
        <w:tblInd w:w="-70" w:type="dxa"/>
        <w:tblLayout w:type="fixed"/>
        <w:tblCellMar>
          <w:top w:w="0" w:type="dxa"/>
          <w:left w:w="108" w:type="dxa"/>
          <w:bottom w:w="0" w:type="dxa"/>
          <w:right w:w="108" w:type="dxa"/>
        </w:tblCellMar>
        <w:tblLook w:val="0000" w:noHBand="0" w:noVBand="0" w:firstColumn="0" w:lastRow="0" w:lastColumn="0" w:firstRow="0"/>
      </w:tblPr>
      <w:tblGrid>
        <w:gridCol w:w="4039"/>
        <w:gridCol w:w="1427"/>
      </w:tblGrid>
      <w:tr>
        <w:trPr/>
        <w:tc>
          <w:tcPr>
            <w:tcW w:w="4039" w:type="dxa"/>
            <w:tcBorders/>
          </w:tcPr>
          <w:p>
            <w:pPr>
              <w:pStyle w:val="Normal"/>
              <w:widowControl w:val="false"/>
              <w:rPr>
                <w:rFonts w:ascii="Calibri" w:hAnsi="Calibri" w:eastAsia="Calibri" w:cs="Calibri"/>
                <w:sz w:val="22"/>
                <w:szCs w:val="22"/>
              </w:rPr>
            </w:pPr>
            <w:r>
              <w:rPr>
                <w:rFonts w:eastAsia="Calibri" w:cs="Calibri" w:ascii="Calibri" w:hAnsi="Calibri"/>
                <w:sz w:val="22"/>
                <w:szCs w:val="22"/>
              </w:rPr>
              <w:t>NÚMERO DE INFORME DE AVANCE</w:t>
            </w:r>
          </w:p>
        </w:tc>
        <w:tc>
          <w:tcPr>
            <w:tcW w:w="14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1</w:t>
            </w:r>
          </w:p>
        </w:tc>
      </w:tr>
      <w:tr>
        <w:trPr/>
        <w:tc>
          <w:tcPr>
            <w:tcW w:w="4039" w:type="dxa"/>
            <w:tcBorders/>
          </w:tcPr>
          <w:p>
            <w:pPr>
              <w:pStyle w:val="Normal"/>
              <w:widowControl w:val="false"/>
              <w:rPr>
                <w:rFonts w:ascii="Calibri" w:hAnsi="Calibri" w:eastAsia="Calibri" w:cs="Calibri"/>
                <w:sz w:val="22"/>
                <w:szCs w:val="22"/>
              </w:rPr>
            </w:pPr>
            <w:r>
              <w:rPr>
                <w:rFonts w:eastAsia="Calibri" w:cs="Calibri" w:ascii="Calibri" w:hAnsi="Calibri"/>
                <w:sz w:val="22"/>
                <w:szCs w:val="22"/>
              </w:rPr>
              <w:t>FECHA DE PRESENTACIÓN</w:t>
            </w:r>
          </w:p>
        </w:tc>
        <w:tc>
          <w:tcPr>
            <w:tcW w:w="1427" w:type="dxa"/>
            <w:tcBorders>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Junio</w:t>
            </w:r>
            <w:r>
              <w:rPr>
                <w:rFonts w:eastAsia="Calibri" w:cs="Calibri" w:ascii="Calibri" w:hAnsi="Calibri"/>
                <w:sz w:val="22"/>
                <w:szCs w:val="22"/>
              </w:rPr>
              <w:t>/2024</w:t>
            </w:r>
          </w:p>
        </w:tc>
      </w:tr>
    </w:tbl>
    <w:p>
      <w:pPr>
        <w:pStyle w:val="Normal"/>
        <w:tabs>
          <w:tab w:val="clear" w:pos="720"/>
          <w:tab w:val="center" w:pos="4252" w:leader="none"/>
          <w:tab w:val="right" w:pos="8504" w:leader="none"/>
        </w:tabs>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rPr>
      </w:pPr>
      <w:r>
        <w:rPr>
          <w:rFonts w:eastAsia="Calibri" w:cs="Calibri" w:ascii="Calibri" w:hAnsi="Calibri"/>
          <w:b/>
        </w:rPr>
        <w:t>1. DATOS DEL PROYECTO</w:t>
      </w:r>
    </w:p>
    <w:p>
      <w:pPr>
        <w:pStyle w:val="Normal"/>
        <w:rPr>
          <w:rFonts w:ascii="Calibri" w:hAnsi="Calibri" w:eastAsia="Calibri" w:cs="Calibri"/>
          <w:sz w:val="22"/>
          <w:szCs w:val="22"/>
        </w:rPr>
      </w:pPr>
      <w:r>
        <w:rPr>
          <w:rFonts w:eastAsia="Calibri" w:cs="Calibri" w:ascii="Calibri" w:hAnsi="Calibri"/>
          <w:sz w:val="22"/>
          <w:szCs w:val="22"/>
        </w:rPr>
      </w:r>
    </w:p>
    <w:tbl>
      <w:tblPr>
        <w:tblStyle w:val="a0"/>
        <w:tblW w:w="724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536"/>
        <w:gridCol w:w="2708"/>
      </w:tblGrid>
      <w:tr>
        <w:trPr/>
        <w:tc>
          <w:tcPr>
            <w:tcW w:w="4536"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CÓDIGO DEL PROYECTO:</w:t>
            </w:r>
          </w:p>
        </w:tc>
        <w:tc>
          <w:tcPr>
            <w:tcW w:w="270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173061</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1"/>
        <w:tblW w:w="951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2694"/>
        <w:gridCol w:w="6818"/>
      </w:tblGrid>
      <w:tr>
        <w:trPr/>
        <w:tc>
          <w:tcPr>
            <w:tcW w:w="2694"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 xml:space="preserve">TITULO DEL PROYECTO:   </w:t>
            </w:r>
          </w:p>
        </w:tc>
        <w:tc>
          <w:tcPr>
            <w:tcW w:w="681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Cuantificación de incertidumbre e identificación de eventos extremos en escenarios de producción renovable generados.</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2"/>
        <w:tblW w:w="951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543"/>
        <w:gridCol w:w="5969"/>
      </w:tblGrid>
      <w:tr>
        <w:trPr/>
        <w:tc>
          <w:tcPr>
            <w:tcW w:w="3543"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BENEFICIARIO:</w:t>
            </w:r>
          </w:p>
        </w:tc>
        <w:tc>
          <w:tcPr>
            <w:tcW w:w="59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3"/>
        <w:tblW w:w="73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820"/>
        <w:gridCol w:w="1559"/>
        <w:gridCol w:w="1007"/>
      </w:tblGrid>
      <w:tr>
        <w:trPr/>
        <w:tc>
          <w:tcPr>
            <w:tcW w:w="4820"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 xml:space="preserve">FECHA DE INICIO DEL PROYECTO (mes y año): </w:t>
            </w:r>
          </w:p>
        </w:tc>
        <w:tc>
          <w:tcPr>
            <w:tcW w:w="1559" w:type="dxa"/>
            <w:tcBorders>
              <w:top w:val="single" w:sz="4" w:space="0" w:color="000000"/>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 xml:space="preserve">Abril </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2023</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4"/>
        <w:tblW w:w="6394"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386"/>
        <w:gridCol w:w="1007"/>
      </w:tblGrid>
      <w:tr>
        <w:trPr/>
        <w:tc>
          <w:tcPr>
            <w:tcW w:w="5386"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DURACIÓN PREVISTA DEL PROYECTO (en meses):</w:t>
            </w:r>
          </w:p>
        </w:tc>
        <w:tc>
          <w:tcPr>
            <w:tcW w:w="100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12</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5"/>
        <w:tblW w:w="738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6521"/>
        <w:gridCol w:w="864"/>
      </w:tblGrid>
      <w:tr>
        <w:trPr/>
        <w:tc>
          <w:tcPr>
            <w:tcW w:w="6521" w:type="dxa"/>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TOTAL DE EJECUCIÓN DEL PROYECTO A LA FECHA (en meses):</w:t>
            </w:r>
          </w:p>
        </w:tc>
        <w:tc>
          <w:tcPr>
            <w:tcW w:w="8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14</w:t>
            </w:r>
          </w:p>
        </w:tc>
      </w:tr>
    </w:tbl>
    <w:p>
      <w:pPr>
        <w:pStyle w:val="Normal"/>
        <w:rPr>
          <w:rFonts w:ascii="Calibri" w:hAnsi="Calibri" w:eastAsia="Calibri" w:cs="Calibri"/>
          <w:sz w:val="22"/>
          <w:szCs w:val="22"/>
        </w:rPr>
      </w:pPr>
      <w:r>
        <w:rPr>
          <w:rFonts w:eastAsia="Calibri" w:cs="Calibri" w:ascii="Calibri" w:hAnsi="Calibri"/>
          <w:sz w:val="22"/>
          <w:szCs w:val="22"/>
        </w:rPr>
      </w:r>
    </w:p>
    <w:tbl>
      <w:tblPr>
        <w:tblStyle w:val="a6"/>
        <w:tblW w:w="9448" w:type="dxa"/>
        <w:jc w:val="left"/>
        <w:tblInd w:w="65" w:type="dxa"/>
        <w:tblLayout w:type="fixed"/>
        <w:tblCellMar>
          <w:top w:w="0" w:type="dxa"/>
          <w:left w:w="108" w:type="dxa"/>
          <w:bottom w:w="0" w:type="dxa"/>
          <w:right w:w="108" w:type="dxa"/>
        </w:tblCellMar>
        <w:tblLook w:val="0000" w:noHBand="0" w:noVBand="0" w:firstColumn="0" w:lastRow="0" w:lastColumn="0" w:firstRow="0"/>
      </w:tblPr>
      <w:tblGrid>
        <w:gridCol w:w="358"/>
        <w:gridCol w:w="5809"/>
        <w:gridCol w:w="1641"/>
        <w:gridCol w:w="209"/>
        <w:gridCol w:w="1431"/>
      </w:tblGrid>
      <w:tr>
        <w:trPr>
          <w:trHeight w:val="514" w:hRule="atLeast"/>
        </w:trPr>
        <w:tc>
          <w:tcPr>
            <w:tcW w:w="8017" w:type="dxa"/>
            <w:gridSpan w:val="4"/>
            <w:tcBorders/>
            <w:vAlign w:val="center"/>
          </w:tcPr>
          <w:p>
            <w:pPr>
              <w:pStyle w:val="Normal"/>
              <w:widowControl w:val="false"/>
              <w:rPr>
                <w:rFonts w:ascii="Calibri" w:hAnsi="Calibri" w:eastAsia="Calibri" w:cs="Calibri"/>
                <w:sz w:val="22"/>
                <w:szCs w:val="22"/>
              </w:rPr>
            </w:pPr>
            <w:r>
              <w:rPr>
                <w:rFonts w:eastAsia="Calibri" w:cs="Calibri" w:ascii="Calibri" w:hAnsi="Calibri"/>
                <w:sz w:val="22"/>
                <w:szCs w:val="22"/>
              </w:rPr>
              <w:t>EL PRESENTE INFORME DE AVANCE CORRESPONDE AL HITO:</w:t>
            </w:r>
          </w:p>
        </w:tc>
        <w:tc>
          <w:tcPr>
            <w:tcW w:w="1431" w:type="dxa"/>
            <w:tcBorders/>
            <w:tcMar>
              <w:left w:w="0" w:type="dxa"/>
              <w:right w:w="0" w:type="dxa"/>
            </w:tcMar>
          </w:tcPr>
          <w:p>
            <w:pPr>
              <w:pStyle w:val="Normal"/>
              <w:widowControl w:val="false"/>
              <w:rPr>
                <w:rFonts w:ascii="Calibri" w:hAnsi="Calibri" w:eastAsia="Calibri" w:cs="Calibri"/>
                <w:sz w:val="22"/>
                <w:szCs w:val="22"/>
              </w:rPr>
            </w:pPr>
            <w:r>
              <w:rPr>
                <w:rFonts w:eastAsia="Calibri" w:cs="Calibri" w:ascii="Calibri" w:hAnsi="Calibri"/>
                <w:sz w:val="22"/>
                <w:szCs w:val="22"/>
              </w:rPr>
            </w:r>
          </w:p>
        </w:tc>
      </w:tr>
      <w:tr>
        <w:trPr>
          <w:trHeight w:val="514" w:hRule="atLeast"/>
        </w:trPr>
        <w:tc>
          <w:tcPr>
            <w:tcW w:w="358"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N°</w:t>
            </w:r>
          </w:p>
        </w:tc>
        <w:tc>
          <w:tcPr>
            <w:tcW w:w="5809"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DESCRIPCIÓN DEL HITO</w:t>
            </w:r>
          </w:p>
        </w:tc>
        <w:tc>
          <w:tcPr>
            <w:tcW w:w="1641"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FECHA PREVISTA DE CUMPLIMIENTO</w:t>
            </w:r>
          </w:p>
        </w:tc>
        <w:tc>
          <w:tcPr>
            <w:tcW w:w="1640" w:type="dxa"/>
            <w:gridSpan w:val="2"/>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FECHA REAL DE CUMPLIMIENTO</w:t>
            </w:r>
          </w:p>
        </w:tc>
      </w:tr>
      <w:tr>
        <w:trPr>
          <w:trHeight w:val="277" w:hRule="atLeast"/>
        </w:trPr>
        <w:tc>
          <w:tcPr>
            <w:tcW w:w="358"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w:t>
            </w:r>
          </w:p>
        </w:tc>
        <w:tc>
          <w:tcPr>
            <w:tcW w:w="5809"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Series a escala reducida</w:t>
            </w:r>
          </w:p>
        </w:tc>
        <w:tc>
          <w:tcPr>
            <w:tcW w:w="1641"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10/2023</w:t>
            </w:r>
          </w:p>
        </w:tc>
        <w:tc>
          <w:tcPr>
            <w:tcW w:w="1640" w:type="dxa"/>
            <w:gridSpan w:val="2"/>
            <w:tcBorders>
              <w:left w:val="single" w:sz="4" w:space="0" w:color="000000"/>
              <w:bottom w:val="single" w:sz="4" w:space="0" w:color="000000"/>
              <w:right w:val="single" w:sz="4" w:space="0" w:color="000000"/>
            </w:tcBorders>
          </w:tcPr>
          <w:p>
            <w:pPr>
              <w:pStyle w:val="Normal"/>
              <w:widowControl w:val="false"/>
              <w:jc w:val="center"/>
              <w:rPr>
                <w:rFonts w:ascii="Calibri" w:hAnsi="Calibri" w:eastAsia="Calibri" w:cs="Calibri"/>
                <w:sz w:val="22"/>
                <w:szCs w:val="22"/>
              </w:rPr>
            </w:pPr>
            <w:r>
              <w:rPr>
                <w:rFonts w:eastAsia="Calibri" w:cs="Calibri" w:ascii="Calibri" w:hAnsi="Calibri"/>
                <w:sz w:val="22"/>
                <w:szCs w:val="22"/>
              </w:rPr>
              <w:t>7</w:t>
            </w:r>
            <w:r>
              <w:rPr>
                <w:rFonts w:eastAsia="Calibri" w:cs="Calibri" w:ascii="Calibri" w:hAnsi="Calibri"/>
                <w:sz w:val="22"/>
                <w:szCs w:val="22"/>
              </w:rPr>
              <w:t>/2024</w:t>
            </w:r>
          </w:p>
        </w:tc>
      </w:tr>
      <w:tr>
        <w:trPr>
          <w:trHeight w:val="277" w:hRule="atLeast"/>
        </w:trPr>
        <w:tc>
          <w:tcPr>
            <w:tcW w:w="358"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2</w:t>
            </w:r>
          </w:p>
        </w:tc>
        <w:tc>
          <w:tcPr>
            <w:tcW w:w="5809"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Base de datos  con escenarios y modelos</w:t>
            </w:r>
          </w:p>
        </w:tc>
        <w:tc>
          <w:tcPr>
            <w:tcW w:w="1641" w:type="dxa"/>
            <w:tcBorders>
              <w:left w:val="single" w:sz="4"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w:t>
            </w:r>
          </w:p>
        </w:tc>
        <w:tc>
          <w:tcPr>
            <w:tcW w:w="1640" w:type="dxa"/>
            <w:gridSpan w:val="2"/>
            <w:tcBorders>
              <w:left w:val="single" w:sz="4" w:space="0" w:color="000000"/>
              <w:bottom w:val="single" w:sz="4" w:space="0" w:color="000000"/>
              <w:right w:val="single" w:sz="4" w:space="0" w:color="000000"/>
            </w:tcBorders>
          </w:tcPr>
          <w:p>
            <w:pPr>
              <w:pStyle w:val="Normal"/>
              <w:widowControl w:val="false"/>
              <w:jc w:val="center"/>
              <w:rPr>
                <w:rFonts w:ascii="Calibri" w:hAnsi="Calibri" w:eastAsia="Calibri" w:cs="Calibri"/>
                <w:sz w:val="22"/>
                <w:szCs w:val="22"/>
              </w:rPr>
            </w:pPr>
            <w:r>
              <w:rPr>
                <w:rFonts w:eastAsia="Calibri" w:cs="Calibri" w:ascii="Calibri" w:hAnsi="Calibri"/>
                <w:sz w:val="22"/>
                <w:szCs w:val="22"/>
              </w:rPr>
              <w:t>7/2024</w:t>
            </w:r>
          </w:p>
        </w:tc>
      </w:tr>
    </w:tbl>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rPr>
      </w:pPr>
      <w:r>
        <w:rPr>
          <w:rFonts w:eastAsia="Calibri" w:cs="Calibri" w:ascii="Calibri" w:hAnsi="Calibri"/>
          <w:b/>
        </w:rPr>
        <w:t>2. INFORMACIÓN GENERAL SOBRE EL DESARROLLO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2.1. SOBRE LA VIGENCIA DE LOS POSTULADOS DEL PROYECTO Y SUS INDICADORES DE LOGRO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Corresponde señalar el grado de vigencia que tanto los postulados principales del proyecto, así como sus indicadores de logro, tienen al haberse cumplido parte de la ejecución del mismo. </w:t>
      </w:r>
    </w:p>
    <w:p>
      <w:pPr>
        <w:pStyle w:val="Normal"/>
        <w:rPr>
          <w:rFonts w:ascii="Calibri" w:hAnsi="Calibri" w:eastAsia="Calibri" w:cs="Calibri"/>
          <w:sz w:val="22"/>
          <w:szCs w:val="22"/>
        </w:rPr>
      </w:pPr>
      <w:r>
        <w:rPr>
          <w:rFonts w:eastAsia="Calibri" w:cs="Calibri" w:ascii="Calibri" w:hAnsi="Calibri"/>
          <w:sz w:val="22"/>
          <w:szCs w:val="22"/>
        </w:rPr>
      </w:r>
    </w:p>
    <w:tbl>
      <w:tblPr>
        <w:tblStyle w:val="a7"/>
        <w:tblW w:w="892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59"/>
        <w:gridCol w:w="1881"/>
        <w:gridCol w:w="1879"/>
        <w:gridCol w:w="1909"/>
      </w:tblGrid>
      <w:tr>
        <w:trPr>
          <w:trHeight w:val="505" w:hRule="atLeast"/>
        </w:trPr>
        <w:tc>
          <w:tcPr>
            <w:tcW w:w="3259"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PRINCIPALES POSTULADOS</w:t>
            </w:r>
          </w:p>
        </w:tc>
        <w:tc>
          <w:tcPr>
            <w:tcW w:w="1881"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VIGENTE</w:t>
            </w:r>
          </w:p>
        </w:tc>
        <w:tc>
          <w:tcPr>
            <w:tcW w:w="1879" w:type="dxa"/>
            <w:tcBorders>
              <w:top w:val="single" w:sz="4" w:space="0" w:color="000000"/>
              <w:lef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EN REVISION</w:t>
            </w:r>
          </w:p>
        </w:tc>
        <w:tc>
          <w:tcPr>
            <w:tcW w:w="1909" w:type="dxa"/>
            <w:tcBorders>
              <w:top w:val="single" w:sz="4" w:space="0" w:color="000000"/>
              <w:left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 xml:space="preserve">SE PROPONEN MODIFICACIONES </w:t>
            </w:r>
          </w:p>
        </w:tc>
      </w:tr>
      <w:tr>
        <w:trPr/>
        <w:tc>
          <w:tcPr>
            <w:tcW w:w="3259" w:type="dxa"/>
            <w:tcBorders>
              <w:top w:val="single" w:sz="4" w:space="0" w:color="000000"/>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OBJETIVO GENERAL</w:t>
            </w:r>
          </w:p>
        </w:tc>
        <w:tc>
          <w:tcPr>
            <w:tcW w:w="1881" w:type="dxa"/>
            <w:tcBorders>
              <w:top w:val="single" w:sz="4" w:space="0" w:color="000000"/>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top w:val="single" w:sz="4" w:space="0" w:color="000000"/>
              <w:left w:val="single" w:sz="8" w:space="0" w:color="000000"/>
              <w:bottom w:val="single" w:sz="4" w:space="0" w:color="000000"/>
            </w:tcBorders>
          </w:tcPr>
          <w:p>
            <w:pPr>
              <w:pStyle w:val="Normal"/>
              <w:widowControl w:val="false"/>
              <w:rPr>
                <w:rFonts w:ascii="Calibri" w:hAnsi="Calibri" w:eastAsia="Calibri" w:cs="Calibri"/>
                <w:sz w:val="22"/>
                <w:szCs w:val="22"/>
              </w:rPr>
            </w:pPr>
            <w:r>
              <w:rPr/>
            </w:r>
          </w:p>
        </w:tc>
        <w:tc>
          <w:tcPr>
            <w:tcW w:w="1909" w:type="dxa"/>
            <w:tcBorders>
              <w:top w:val="single" w:sz="4" w:space="0" w:color="000000"/>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t>X</w:t>
            </w:r>
          </w:p>
        </w:tc>
      </w:tr>
      <w:tr>
        <w:trPr/>
        <w:tc>
          <w:tcPr>
            <w:tcW w:w="3259" w:type="dxa"/>
            <w:tcBorders>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OBJETIVOS ESPECÍFICOS</w:t>
            </w:r>
          </w:p>
        </w:tc>
        <w:tc>
          <w:tcPr>
            <w:tcW w:w="1881"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
          </w:p>
        </w:tc>
        <w:tc>
          <w:tcPr>
            <w:tcW w:w="1909" w:type="dxa"/>
            <w:tcBorders>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t>X</w:t>
            </w:r>
          </w:p>
        </w:tc>
      </w:tr>
      <w:tr>
        <w:trPr/>
        <w:tc>
          <w:tcPr>
            <w:tcW w:w="3259" w:type="dxa"/>
            <w:tcBorders>
              <w:left w:val="single" w:sz="4"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INDICADORES/ RESULTADOS ESPERADOS</w:t>
            </w:r>
          </w:p>
        </w:tc>
        <w:tc>
          <w:tcPr>
            <w:tcW w:w="1881"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c>
          <w:tcPr>
            <w:tcW w:w="1879" w:type="dxa"/>
            <w:tcBorders>
              <w:left w:val="single" w:sz="8" w:space="0" w:color="000000"/>
              <w:bottom w:val="single" w:sz="4" w:space="0" w:color="000000"/>
            </w:tcBorders>
          </w:tcPr>
          <w:p>
            <w:pPr>
              <w:pStyle w:val="Normal"/>
              <w:widowControl w:val="false"/>
              <w:rPr>
                <w:rFonts w:ascii="Calibri" w:hAnsi="Calibri" w:eastAsia="Calibri" w:cs="Calibri"/>
                <w:sz w:val="22"/>
                <w:szCs w:val="22"/>
              </w:rPr>
            </w:pPr>
            <w:r>
              <w:rPr/>
            </w:r>
          </w:p>
        </w:tc>
        <w:tc>
          <w:tcPr>
            <w:tcW w:w="1909" w:type="dxa"/>
            <w:tcBorders>
              <w:left w:val="single" w:sz="8" w:space="0" w:color="000000"/>
              <w:bottom w:val="single" w:sz="4" w:space="0" w:color="000000"/>
              <w:right w:val="single" w:sz="8"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t>X</w:t>
            </w:r>
          </w:p>
        </w:tc>
      </w:tr>
    </w:tbl>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
        <w:ind w:right="282" w:hanging="0"/>
        <w:rPr>
          <w:rFonts w:ascii="Calibri" w:hAnsi="Calibri" w:eastAsia="Calibri" w:cs="Calibri"/>
          <w:color w:val="000000"/>
          <w:sz w:val="22"/>
          <w:szCs w:val="22"/>
        </w:rPr>
      </w:pPr>
      <w:r>
        <w:rPr>
          <w:rFonts w:eastAsia="Calibri" w:cs="Calibri" w:ascii="Calibri" w:hAnsi="Calibri"/>
          <w:color w:val="000000"/>
          <w:sz w:val="22"/>
          <w:szCs w:val="22"/>
        </w:rPr>
        <w:t>En caso de proponer modificaciones a los objetivos o resultados se solicita exponer a continuación el detalle de dicha solicitud y su correspondiente justificación.</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Las actividades del proyecto han tenido un atraso importante en su ejecuci</w:t>
      </w:r>
      <w:r>
        <w:rPr>
          <w:rFonts w:eastAsia="Calibri" w:cs="Calibri" w:ascii="Calibri" w:hAnsi="Calibri"/>
          <w:color w:val="auto"/>
          <w:kern w:val="0"/>
          <w:sz w:val="22"/>
          <w:szCs w:val="22"/>
          <w:lang w:val="es-ES" w:eastAsia="es-UY" w:bidi="ar-SA"/>
        </w:rPr>
        <w:t xml:space="preserve">ón.  Muy brevemente, los motivos para el atraso en las actividades del proyecto consisten en las demoras en el acceso a los datos y dificultades para la contratación de investigadores.   Esta situación fue descrita </w:t>
      </w:r>
      <w:r>
        <w:rPr>
          <w:rFonts w:eastAsia="Calibri" w:cs="Calibri" w:ascii="Calibri" w:hAnsi="Calibri"/>
          <w:color w:val="auto"/>
          <w:kern w:val="0"/>
          <w:sz w:val="22"/>
          <w:szCs w:val="22"/>
          <w:lang w:val="es-ES" w:eastAsia="es-UY" w:bidi="ar-SA"/>
        </w:rPr>
        <w:t>con mayor</w:t>
      </w:r>
      <w:r>
        <w:rPr>
          <w:rFonts w:eastAsia="Calibri" w:cs="Calibri" w:ascii="Calibri" w:hAnsi="Calibri"/>
          <w:color w:val="auto"/>
          <w:kern w:val="0"/>
          <w:sz w:val="22"/>
          <w:szCs w:val="22"/>
          <w:lang w:val="es-ES" w:eastAsia="es-UY" w:bidi="ar-SA"/>
        </w:rPr>
        <w:t xml:space="preserve"> detalle en dos notas solicitando extensión de los plazos del proyecto: una primer nota con fecha 31 de Enero de 2024 en la se solicita la extensión hasta Diciembre de 2024, sobre la que no hemos tenido respuesta hasta ahora, y una segunda nota con fecha del 4 de Marzo de 2024 en la que se solicita extensión por 6 meses (hasta setiembre de 2024) que fue aprobada el 18 de Marzo de 2024.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Adicionalmente al atraso en las actividades, el inicio del trabajo pus</w:t>
      </w:r>
      <w:r>
        <w:rPr>
          <w:rFonts w:eastAsia="Calibri" w:cs="Calibri" w:ascii="Calibri" w:hAnsi="Calibri"/>
          <w:color w:val="auto"/>
          <w:kern w:val="0"/>
          <w:sz w:val="22"/>
          <w:szCs w:val="22"/>
          <w:lang w:val="es-ES" w:eastAsia="es-UY" w:bidi="ar-SA"/>
        </w:rPr>
        <w:t xml:space="preserve">o de manifiesto que para algunos aspectos de los datos disponibles que en la descripción del desafío parecían resueltos, fue necesario trabajar para resolverlos. Por ejemplo, la adecuación de los recursos primarios en escalas originales y su comparación con los datos provenientes de CMIP6, cuales son los escenarios, modelos y variables, más relevantes para Uruguay entre todas las opciones disponibles, así como las limitaciones de CMIP6 para los objetivos planteados. Estos puntos han sido de particular atención de parte del equipo de trabajo ya que son aspectos que condicionan los modelos y resultados del proyecto.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color w:val="auto"/>
          <w:kern w:val="0"/>
          <w:sz w:val="22"/>
          <w:szCs w:val="22"/>
          <w:lang w:val="es-ES" w:eastAsia="es-UY" w:bidi="ar-SA"/>
        </w:rPr>
        <w:t xml:space="preserve">Finalmente, hay partes de los datos, necesarios para alguno de los objetivos del proyecto, que no pudimos obtener.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Por estas razones, se proponen modificar los objetivos del proyecto, en lo que sigue se describen los objetivos (general y espec</w:t>
      </w:r>
      <w:r>
        <w:rPr>
          <w:rFonts w:eastAsia="Calibri" w:cs="Calibri" w:ascii="Calibri" w:hAnsi="Calibri"/>
          <w:color w:val="auto"/>
          <w:kern w:val="0"/>
          <w:sz w:val="22"/>
          <w:szCs w:val="22"/>
          <w:lang w:val="es-ES" w:eastAsia="es-UY" w:bidi="ar-SA"/>
        </w:rPr>
        <w:t xml:space="preserve">íficos) propuestos y los resultados esperados correspondientes.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FirstParagraph"/>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 xml:space="preserve">Objetivo General: </w:t>
      </w:r>
    </w:p>
    <w:p>
      <w:pPr>
        <w:pStyle w:val="FirstParagraph"/>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Cuantificar la incertidumbre sobre eventos extremos en los recursos primarios necesarios para la generación de energía a partir de fuentes renovables. Esto consiste en obtener proyecciones de las series de recursos primarios (temperatura, viento, etc) y su incertidumbre asociada y probabilidades de ocurrencia para eventos extremos.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Objetivos Espec</w:t>
      </w:r>
      <w:r>
        <w:rPr>
          <w:rFonts w:eastAsia="Calibri" w:cs="Calibri" w:ascii="Calibri" w:hAnsi="Calibri"/>
          <w:color w:val="auto"/>
          <w:kern w:val="0"/>
          <w:sz w:val="22"/>
          <w:szCs w:val="22"/>
          <w:lang w:val="es-ES" w:eastAsia="es-UY" w:bidi="ar-SA"/>
        </w:rPr>
        <w:t xml:space="preserve">íficos: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color w:val="auto"/>
          <w:kern w:val="0"/>
          <w:sz w:val="22"/>
          <w:szCs w:val="22"/>
          <w:lang w:val="es-ES" w:eastAsia="es-UY" w:bidi="ar-SA"/>
        </w:rPr>
        <w:t xml:space="preserve"> </w:t>
      </w:r>
      <w:r>
        <w:rPr>
          <w:rFonts w:eastAsia="Calibri" w:cs="Calibri" w:ascii="Calibri" w:hAnsi="Calibri"/>
          <w:color w:val="auto"/>
          <w:kern w:val="0"/>
          <w:sz w:val="22"/>
          <w:szCs w:val="22"/>
          <w:lang w:val="es-ES" w:eastAsia="es-UY" w:bidi="ar-SA"/>
        </w:rPr>
        <w:t xml:space="preserve">1.  Evaluación de modelos y escenarios climáticos relevantes. CMIP6 combina varios modelos (laboratorios en el mundo), escenarios climáticos y variables de distinta periodicidad (diaria, mensual). Sin embargo estas series son construidas a escala global y no todas se adaptan al clima relevante para Uruguay. Por este motivo un paso previo a trabajar con series de recursos primarios consiste en estudiar que combinación de modelos y escenarios se adecua mejor a la realidad Uruguaya. </w:t>
      </w:r>
      <w:r>
        <w:rPr>
          <w:rFonts w:eastAsia="Calibri" w:cs="Calibri" w:ascii="Calibri" w:hAnsi="Calibri"/>
          <w:b/>
          <w:bCs/>
          <w:color w:val="auto"/>
          <w:kern w:val="0"/>
          <w:sz w:val="22"/>
          <w:szCs w:val="22"/>
          <w:lang w:val="es-ES" w:eastAsia="es-UY" w:bidi="ar-SA"/>
        </w:rPr>
        <w:t>Resultado Esperado:</w:t>
      </w:r>
      <w:r>
        <w:rPr>
          <w:rFonts w:eastAsia="Calibri" w:cs="Calibri" w:ascii="Calibri" w:hAnsi="Calibri"/>
          <w:color w:val="auto"/>
          <w:kern w:val="0"/>
          <w:sz w:val="22"/>
          <w:szCs w:val="22"/>
          <w:lang w:val="es-ES" w:eastAsia="es-UY" w:bidi="ar-SA"/>
        </w:rPr>
        <w:t xml:space="preserve"> Base de datos para una lista de de modelos y escenarios seleccionadas para adecuarse al clima de Uruguay.</w:t>
      </w:r>
      <w:r>
        <w:rPr>
          <w:rFonts w:eastAsia="Calibri" w:cs="Calibri" w:ascii="Calibri" w:hAnsi="Calibri"/>
          <w:color w:val="auto"/>
          <w:kern w:val="0"/>
          <w:sz w:val="22"/>
          <w:szCs w:val="22"/>
          <w:lang w:val="es-ES" w:eastAsia="es-UY" w:bidi="ar-SA"/>
        </w:rPr>
        <w:t xml:space="preserve"> Programa para descargar los datos del sitio de CMIP6 y realizar la comparación.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 xml:space="preserve">2. Obtener series de recursos primarios a escala reducida. Se relevan alternativas de downscaling híbrido o estadístico y se aplicara alguna de las herramientas disponibles a los datos de clima global producidos por IPCC en cada escenario de cambio climático. </w:t>
      </w:r>
      <w:r>
        <w:rPr>
          <w:rFonts w:eastAsia="Calibri" w:cs="Calibri" w:ascii="Calibri" w:hAnsi="Calibri"/>
          <w:b/>
          <w:bCs/>
          <w:sz w:val="22"/>
          <w:szCs w:val="22"/>
        </w:rPr>
        <w:t>Resultado Esperado:</w:t>
      </w:r>
      <w:r>
        <w:rPr>
          <w:rFonts w:eastAsia="Calibri" w:cs="Calibri" w:ascii="Calibri" w:hAnsi="Calibri"/>
          <w:sz w:val="22"/>
          <w:szCs w:val="22"/>
        </w:rPr>
        <w:t xml:space="preserve"> Datos con series proyectadas</w:t>
      </w:r>
      <w:r>
        <w:rPr>
          <w:rFonts w:eastAsia="Calibri" w:cs="Calibri" w:ascii="Calibri" w:hAnsi="Calibri"/>
          <w:sz w:val="22"/>
          <w:szCs w:val="22"/>
        </w:rPr>
        <w:t>, programa para modelar y realizar el downscaling temporal</w:t>
      </w:r>
      <w:r>
        <w:rPr>
          <w:rFonts w:eastAsia="Calibri" w:cs="Calibri" w:ascii="Calibri" w:hAnsi="Calibri"/>
          <w:sz w:val="22"/>
          <w:szCs w:val="22"/>
        </w:rPr>
        <w:t>.</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3. Evaluaci</w:t>
      </w:r>
      <w:r>
        <w:rPr>
          <w:rFonts w:eastAsia="Calibri" w:cs="Calibri" w:ascii="Calibri" w:hAnsi="Calibri"/>
          <w:color w:val="auto"/>
          <w:kern w:val="0"/>
          <w:sz w:val="22"/>
          <w:szCs w:val="22"/>
          <w:lang w:val="es-ES" w:eastAsia="es-UY" w:bidi="ar-SA"/>
        </w:rPr>
        <w:t xml:space="preserve">ón de </w:t>
      </w:r>
      <w:r>
        <w:rPr>
          <w:rFonts w:eastAsia="Calibri" w:cs="Calibri" w:ascii="Calibri" w:hAnsi="Calibri"/>
          <w:sz w:val="22"/>
          <w:szCs w:val="22"/>
        </w:rPr>
        <w:t xml:space="preserve">probabilidades de eventos extremos en recursos primarios. En base a los escenarios y variables seleccionadas, se calibran probabilidades de eventos extremos de distinto tipo en cada escenario de cambio climático. </w:t>
      </w:r>
      <w:r>
        <w:rPr>
          <w:rFonts w:eastAsia="Calibri" w:cs="Calibri" w:ascii="Calibri" w:hAnsi="Calibri"/>
          <w:b/>
          <w:bCs/>
          <w:sz w:val="22"/>
          <w:szCs w:val="22"/>
        </w:rPr>
        <w:t>Resultado Esperado:</w:t>
      </w:r>
      <w:r>
        <w:rPr>
          <w:rFonts w:eastAsia="Calibri" w:cs="Calibri" w:ascii="Calibri" w:hAnsi="Calibri"/>
          <w:sz w:val="22"/>
          <w:szCs w:val="22"/>
        </w:rPr>
        <w:t xml:space="preserve"> Tabla con eventos extremos y sus probabilidades</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 xml:space="preserve">2.2. SOBRE EL NIVEL DE EJECUCIÓN DEL PROYECTO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Indicar en qué situación se encuentra el proyecto al momento del cierre del presente  informe, en cuanto a su ejecución técnica y financiera, en relación a lo originalmente previsto. </w:t>
      </w:r>
    </w:p>
    <w:p>
      <w:pPr>
        <w:pStyle w:val="Normal"/>
        <w:rPr>
          <w:rFonts w:ascii="Calibri" w:hAnsi="Calibri" w:eastAsia="Calibri" w:cs="Calibri"/>
          <w:sz w:val="22"/>
          <w:szCs w:val="22"/>
        </w:rPr>
      </w:pPr>
      <w:r>
        <w:rPr>
          <w:rFonts w:eastAsia="Calibri" w:cs="Calibri" w:ascii="Calibri" w:hAnsi="Calibri"/>
          <w:sz w:val="22"/>
          <w:szCs w:val="22"/>
        </w:rPr>
      </w:r>
    </w:p>
    <w:tbl>
      <w:tblPr>
        <w:tblStyle w:val="a8"/>
        <w:tblW w:w="908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261"/>
        <w:gridCol w:w="2902"/>
        <w:gridCol w:w="2919"/>
      </w:tblGrid>
      <w:tr>
        <w:trPr>
          <w:trHeight w:val="416" w:hRule="atLeast"/>
        </w:trPr>
        <w:tc>
          <w:tcPr>
            <w:tcW w:w="3261" w:type="dxa"/>
            <w:tcBorders>
              <w:top w:val="single" w:sz="4" w:space="0" w:color="000000"/>
              <w:left w:val="single" w:sz="4" w:space="0" w:color="000000"/>
              <w:bottom w:val="single" w:sz="8"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sz w:val="22"/>
                <w:szCs w:val="22"/>
              </w:rPr>
            </w:r>
          </w:p>
        </w:tc>
        <w:tc>
          <w:tcPr>
            <w:tcW w:w="2902" w:type="dxa"/>
            <w:tcBorders>
              <w:top w:val="single" w:sz="4" w:space="0" w:color="000000"/>
              <w:left w:val="single" w:sz="4" w:space="0" w:color="000000"/>
              <w:bottom w:val="single" w:sz="8" w:space="0" w:color="000000"/>
            </w:tcBorders>
            <w:shd w:color="auto" w:fill="E5E5E5" w:val="clear"/>
            <w:vAlign w:val="center"/>
          </w:tcPr>
          <w:p>
            <w:pPr>
              <w:pStyle w:val="Normal"/>
              <w:widowControl w:val="false"/>
              <w:spacing w:before="0" w:after="120"/>
              <w:jc w:val="center"/>
              <w:rPr>
                <w:rFonts w:ascii="Calibri" w:hAnsi="Calibri" w:eastAsia="Calibri" w:cs="Calibri"/>
                <w:sz w:val="22"/>
                <w:szCs w:val="22"/>
              </w:rPr>
            </w:pPr>
            <w:r>
              <w:rPr>
                <w:rFonts w:eastAsia="Calibri" w:cs="Calibri" w:ascii="Calibri" w:hAnsi="Calibri"/>
                <w:b/>
                <w:smallCaps/>
                <w:sz w:val="22"/>
                <w:szCs w:val="22"/>
              </w:rPr>
              <w:t>EJECUCIÓN TECNICA</w:t>
            </w:r>
          </w:p>
        </w:tc>
        <w:tc>
          <w:tcPr>
            <w:tcW w:w="2919" w:type="dxa"/>
            <w:tcBorders>
              <w:top w:val="single" w:sz="4" w:space="0" w:color="000000"/>
              <w:left w:val="single" w:sz="8" w:space="0" w:color="000000"/>
              <w:bottom w:val="single" w:sz="8" w:space="0" w:color="000000"/>
              <w:right w:val="single" w:sz="4" w:space="0" w:color="000000"/>
            </w:tcBorders>
            <w:shd w:color="auto" w:fill="E5E5E5" w:val="clear"/>
            <w:vAlign w:val="center"/>
          </w:tcPr>
          <w:p>
            <w:pPr>
              <w:pStyle w:val="Normal"/>
              <w:widowControl w:val="false"/>
              <w:spacing w:before="0" w:after="120"/>
              <w:jc w:val="center"/>
              <w:rPr>
                <w:rFonts w:ascii="Calibri" w:hAnsi="Calibri" w:eastAsia="Calibri" w:cs="Calibri"/>
                <w:sz w:val="22"/>
                <w:szCs w:val="22"/>
              </w:rPr>
            </w:pPr>
            <w:r>
              <w:rPr>
                <w:rFonts w:eastAsia="Calibri" w:cs="Calibri" w:ascii="Calibri" w:hAnsi="Calibri"/>
                <w:b/>
                <w:smallCaps/>
                <w:sz w:val="22"/>
                <w:szCs w:val="22"/>
              </w:rPr>
              <w:t>EJECUCIÓN FINANCIERA</w:t>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ATRASADO</w:t>
            </w:r>
          </w:p>
        </w:tc>
        <w:tc>
          <w:tcPr>
            <w:tcW w:w="2902"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c>
          <w:tcPr>
            <w:tcW w:w="2919"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 xml:space="preserve">DENTRO DE LOS PLAZOS </w:t>
            </w:r>
          </w:p>
        </w:tc>
        <w:tc>
          <w:tcPr>
            <w:tcW w:w="2902"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c>
          <w:tcPr>
            <w:tcW w:w="2919"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3261" w:type="dxa"/>
            <w:tcBorders>
              <w:left w:val="single" w:sz="8" w:space="0" w:color="000000"/>
              <w:bottom w:val="single" w:sz="4" w:space="0" w:color="000000"/>
            </w:tcBorders>
            <w:vAlign w:val="center"/>
          </w:tcPr>
          <w:p>
            <w:pPr>
              <w:pStyle w:val="Normal"/>
              <w:widowControl w:val="false"/>
              <w:spacing w:before="20" w:after="20"/>
              <w:rPr>
                <w:rFonts w:ascii="Calibri" w:hAnsi="Calibri" w:eastAsia="Calibri" w:cs="Calibri"/>
                <w:sz w:val="22"/>
                <w:szCs w:val="22"/>
              </w:rPr>
            </w:pPr>
            <w:r>
              <w:rPr>
                <w:rFonts w:eastAsia="Calibri" w:cs="Calibri" w:ascii="Calibri" w:hAnsi="Calibri"/>
                <w:b/>
                <w:sz w:val="22"/>
                <w:szCs w:val="22"/>
              </w:rPr>
              <w:t>ADELANTADO</w:t>
            </w:r>
          </w:p>
        </w:tc>
        <w:tc>
          <w:tcPr>
            <w:tcW w:w="2902" w:type="dxa"/>
            <w:tcBorders>
              <w:left w:val="single" w:sz="8" w:space="0" w:color="000000"/>
              <w:bottom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c>
          <w:tcPr>
            <w:tcW w:w="2919"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color w:val="000000"/>
          <w:sz w:val="22"/>
          <w:szCs w:val="22"/>
          <w:u w:val="single"/>
        </w:rPr>
      </w:pPr>
      <w:r>
        <w:rPr>
          <w:rFonts w:eastAsia="Calibri" w:cs="Calibri" w:ascii="Calibri" w:hAnsi="Calibri"/>
          <w:color w:val="000000"/>
          <w:sz w:val="22"/>
          <w:szCs w:val="22"/>
          <w:u w:val="single"/>
        </w:rPr>
      </w:r>
    </w:p>
    <w:p>
      <w:pPr>
        <w:pStyle w:val="Normal"/>
        <w:rPr>
          <w:rFonts w:ascii="Calibri" w:hAnsi="Calibri" w:eastAsia="Calibri" w:cs="Calibri"/>
          <w:sz w:val="22"/>
          <w:szCs w:val="22"/>
        </w:rPr>
      </w:pPr>
      <w:r>
        <w:rPr>
          <w:rFonts w:eastAsia="Calibri" w:cs="Calibri" w:ascii="Calibri" w:hAnsi="Calibri"/>
          <w:sz w:val="22"/>
          <w:szCs w:val="22"/>
        </w:rPr>
      </w:r>
    </w:p>
    <w:p>
      <w:pPr>
        <w:pStyle w:val="Normal"/>
        <w:ind w:right="282" w:hanging="0"/>
        <w:rPr>
          <w:rFonts w:ascii="Calibri" w:hAnsi="Calibri" w:eastAsia="Calibri" w:cs="Calibri"/>
          <w:sz w:val="22"/>
          <w:szCs w:val="22"/>
        </w:rPr>
      </w:pPr>
      <w:r>
        <w:rPr>
          <w:rFonts w:eastAsia="Calibri" w:cs="Calibri" w:ascii="Calibri" w:hAnsi="Calibri"/>
          <w:b/>
          <w:smallCaps/>
          <w:sz w:val="22"/>
          <w:szCs w:val="22"/>
        </w:rPr>
        <w:t>2.3. SOBRE EL DESARROLLO DE LAS ACTIVIDADES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 xml:space="preserve">Corresponde indicar en términos generales, sobre las condiciones en que se desarrollaron las actividades previstas por el proyecto hasta la fecha. </w:t>
      </w:r>
    </w:p>
    <w:p>
      <w:pPr>
        <w:pStyle w:val="Normal"/>
        <w:rPr>
          <w:rFonts w:ascii="Calibri" w:hAnsi="Calibri" w:eastAsia="Calibri" w:cs="Calibri"/>
          <w:sz w:val="22"/>
          <w:szCs w:val="22"/>
        </w:rPr>
      </w:pPr>
      <w:r>
        <w:rPr>
          <w:rFonts w:eastAsia="Calibri" w:cs="Calibri" w:ascii="Calibri" w:hAnsi="Calibri"/>
          <w:sz w:val="22"/>
          <w:szCs w:val="22"/>
        </w:rPr>
      </w:r>
    </w:p>
    <w:tbl>
      <w:tblPr>
        <w:tblStyle w:val="a9"/>
        <w:tblW w:w="9077"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7513"/>
        <w:gridCol w:w="1563"/>
      </w:tblGrid>
      <w:tr>
        <w:trPr/>
        <w:tc>
          <w:tcPr>
            <w:tcW w:w="7513" w:type="dxa"/>
            <w:tcBorders>
              <w:top w:val="single" w:sz="4" w:space="0" w:color="000000"/>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SIN INCONVENIENTES</w:t>
            </w:r>
          </w:p>
        </w:tc>
        <w:tc>
          <w:tcPr>
            <w:tcW w:w="1563" w:type="dxa"/>
            <w:tcBorders>
              <w:top w:val="single" w:sz="4" w:space="0" w:color="000000"/>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CON DIFICULTADES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HAN HABIDO RETRASOS PUNTUALES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TODAS LAS ACTIVIDADES ESTAN RETRASADAS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t>X</w:t>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HAY ACTIVIDADES QUE FUERON SUSPENDIDAS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SE REALIZARON ACTIVIDADES NO PREVISTAS</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r>
        <w:trPr/>
        <w:tc>
          <w:tcPr>
            <w:tcW w:w="7513" w:type="dxa"/>
            <w:tcBorders>
              <w:left w:val="single" w:sz="4" w:space="0" w:color="000000"/>
              <w:bottom w:val="single" w:sz="4" w:space="0" w:color="000000"/>
            </w:tcBorders>
            <w:vAlign w:val="center"/>
          </w:tcPr>
          <w:p>
            <w:pPr>
              <w:pStyle w:val="Normal"/>
              <w:widowControl w:val="false"/>
              <w:spacing w:before="40" w:after="40"/>
              <w:rPr>
                <w:rFonts w:ascii="Calibri" w:hAnsi="Calibri" w:eastAsia="Calibri" w:cs="Calibri"/>
                <w:sz w:val="22"/>
                <w:szCs w:val="22"/>
              </w:rPr>
            </w:pPr>
            <w:r>
              <w:rPr>
                <w:rFonts w:eastAsia="Calibri" w:cs="Calibri" w:ascii="Calibri" w:hAnsi="Calibri"/>
                <w:b/>
                <w:sz w:val="22"/>
                <w:szCs w:val="22"/>
              </w:rPr>
              <w:t xml:space="preserve">SE HAN ADELANTADO ACTIVIDADES </w:t>
            </w:r>
          </w:p>
        </w:tc>
        <w:tc>
          <w:tcPr>
            <w:tcW w:w="1563" w:type="dxa"/>
            <w:tcBorders>
              <w:left w:val="single" w:sz="8" w:space="0" w:color="000000"/>
              <w:bottom w:val="single" w:sz="4" w:space="0" w:color="000000"/>
              <w:right w:val="single" w:sz="4" w:space="0" w:color="000000"/>
            </w:tcBorders>
            <w:vAlign w:val="center"/>
          </w:tcPr>
          <w:p>
            <w:pPr>
              <w:pStyle w:val="Normal"/>
              <w:widowControl w:val="false"/>
              <w:jc w:val="center"/>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color w:val="000000"/>
          <w:sz w:val="22"/>
          <w:szCs w:val="22"/>
        </w:rPr>
      </w:pPr>
      <w:r>
        <w:rPr>
          <w:rFonts w:eastAsia="Calibri" w:cs="Calibri" w:ascii="Calibri" w:hAnsi="Calibri"/>
          <w:color w:val="000000"/>
          <w:sz w:val="22"/>
          <w:szCs w:val="22"/>
        </w:rPr>
      </w:r>
    </w:p>
    <w:p>
      <w:pPr>
        <w:pStyle w:val="Normal"/>
        <w:rPr>
          <w:rFonts w:ascii="Calibri" w:hAnsi="Calibri" w:eastAsia="Calibri" w:cs="Calibri"/>
        </w:rPr>
      </w:pPr>
      <w:r>
        <w:rPr>
          <w:rFonts w:eastAsia="Calibri" w:cs="Calibri" w:ascii="Calibri" w:hAnsi="Calibri"/>
          <w:b/>
        </w:rPr>
        <w:t>3. INFORME TÉCNICO  Y FINANCIERO SOBRE EL AVANCE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1"/>
          <w:numId w:val="3"/>
        </w:numPr>
        <w:tabs>
          <w:tab w:val="clear" w:pos="720"/>
          <w:tab w:val="left" w:pos="450" w:leader="none"/>
        </w:tabs>
        <w:rPr>
          <w:rFonts w:ascii="Calibri" w:hAnsi="Calibri" w:eastAsia="Calibri" w:cs="Calibri"/>
          <w:sz w:val="22"/>
          <w:szCs w:val="22"/>
        </w:rPr>
      </w:pPr>
      <w:r>
        <w:rPr>
          <w:rFonts w:eastAsia="Calibri" w:cs="Calibri" w:ascii="Calibri" w:hAnsi="Calibri"/>
          <w:b/>
          <w:smallCaps/>
          <w:sz w:val="22"/>
          <w:szCs w:val="22"/>
        </w:rPr>
        <w:t xml:space="preserve"> </w:t>
      </w:r>
      <w:r>
        <w:rPr>
          <w:rFonts w:eastAsia="Calibri" w:cs="Calibri" w:ascii="Calibri" w:hAnsi="Calibri"/>
          <w:b/>
          <w:smallCaps/>
          <w:sz w:val="22"/>
          <w:szCs w:val="22"/>
        </w:rPr>
        <w:t>AVANCE GENERAL</w:t>
      </w:r>
    </w:p>
    <w:p>
      <w:pPr>
        <w:pStyle w:val="Normal"/>
        <w:rPr>
          <w:rFonts w:ascii="Calibri" w:hAnsi="Calibri" w:eastAsia="Calibri" w:cs="Calibri"/>
          <w:sz w:val="22"/>
          <w:szCs w:val="22"/>
        </w:rPr>
      </w:pPr>
      <w:r>
        <w:rPr>
          <w:rFonts w:eastAsia="Calibri" w:cs="Calibri" w:ascii="Calibri" w:hAnsi="Calibri"/>
          <w:sz w:val="22"/>
          <w:szCs w:val="22"/>
        </w:rPr>
        <w:t xml:space="preserve">Identificar la etapa de desarrollo en que se encuentra el proyecto, ubicándola en el contexto general de su ejecución, de acuerdo con las especificaciones originalmente previstas. </w:t>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1"/>
          <w:numId w:val="3"/>
        </w:numPr>
        <w:tabs>
          <w:tab w:val="clear" w:pos="720"/>
          <w:tab w:val="left" w:pos="450" w:leader="none"/>
        </w:tabs>
        <w:rPr>
          <w:rFonts w:ascii="Calibri" w:hAnsi="Calibri" w:eastAsia="Calibri" w:cs="Calibri"/>
          <w:sz w:val="22"/>
          <w:szCs w:val="22"/>
        </w:rPr>
      </w:pPr>
      <w:r>
        <w:rPr>
          <w:rFonts w:eastAsia="Calibri" w:cs="Calibri" w:ascii="Calibri" w:hAnsi="Calibri"/>
          <w:b/>
          <w:smallCaps/>
          <w:sz w:val="22"/>
          <w:szCs w:val="22"/>
        </w:rPr>
        <w:t>DESCRIPCIÓN DE LAS ACTIVIDADES DESARROLLADAS</w:t>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Identificar y describir en forma detallada cada actividad que se desarrolló como consecuencia de la ejecución del proyecto en la etapa que se informa, tanto en lo que refiere aspectos técnicos como comerciales.</w:t>
      </w:r>
    </w:p>
    <w:p>
      <w:pPr>
        <w:pStyle w:val="Normal"/>
        <w:ind w:left="360" w:hanging="0"/>
        <w:jc w:val="both"/>
        <w:rPr>
          <w:rFonts w:ascii="Calibri" w:hAnsi="Calibri" w:eastAsia="Calibri" w:cs="Calibri"/>
          <w:sz w:val="22"/>
          <w:szCs w:val="22"/>
        </w:rPr>
      </w:pPr>
      <w:r>
        <w:rPr>
          <w:rFonts w:eastAsia="Calibri" w:cs="Calibri" w:ascii="Calibri" w:hAnsi="Calibri"/>
          <w:sz w:val="22"/>
          <w:szCs w:val="22"/>
        </w:rPr>
        <w:t>Ejemplo: consultorías realizadas, ensayos, pruebas de laboratorio, obras, acciones de capacitación, etc.</w:t>
      </w:r>
    </w:p>
    <w:p>
      <w:pPr>
        <w:pStyle w:val="Normal"/>
        <w:ind w:left="360" w:hanging="0"/>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Durante Noviembre 2023, se realiz</w:t>
      </w:r>
      <w:r>
        <w:rPr>
          <w:rFonts w:eastAsia="Calibri" w:cs="Calibri" w:ascii="Calibri" w:hAnsi="Calibri"/>
          <w:color w:val="auto"/>
          <w:kern w:val="0"/>
          <w:sz w:val="22"/>
          <w:szCs w:val="22"/>
          <w:lang w:val="es-ES" w:eastAsia="es-UY" w:bidi="ar-SA"/>
        </w:rPr>
        <w:t xml:space="preserve">ó la visita de Jairo Cugliari a Uruguay. Durante su estadía, se trabajó en la planificación global del proyecto en ese momento, nos reunimos con Santiago Demello (contraparte de UTE), </w:t>
      </w:r>
      <w:r>
        <w:rPr>
          <w:rFonts w:eastAsia="Calibri" w:cs="Calibri" w:ascii="Calibri" w:hAnsi="Calibri"/>
          <w:color w:val="auto"/>
          <w:kern w:val="0"/>
          <w:sz w:val="22"/>
          <w:szCs w:val="22"/>
          <w:lang w:val="es-ES" w:eastAsia="es-UY" w:bidi="ar-SA"/>
        </w:rPr>
        <w:t xml:space="preserve"> </w:t>
      </w:r>
      <w:r>
        <w:rPr>
          <w:rFonts w:eastAsia="Calibri" w:cs="Calibri" w:ascii="Calibri" w:hAnsi="Calibri"/>
          <w:color w:val="auto"/>
          <w:kern w:val="0"/>
          <w:sz w:val="22"/>
          <w:szCs w:val="22"/>
          <w:lang w:val="es-ES" w:eastAsia="es-UY" w:bidi="ar-SA"/>
        </w:rPr>
        <w:t>obtuvimos datos de re-análisis para comenzar a trabajar</w:t>
      </w:r>
      <w:r>
        <w:rPr>
          <w:rFonts w:eastAsia="Calibri" w:cs="Calibri" w:ascii="Calibri" w:hAnsi="Calibri"/>
          <w:color w:val="auto"/>
          <w:kern w:val="0"/>
          <w:sz w:val="22"/>
          <w:szCs w:val="22"/>
          <w:lang w:val="es-ES" w:eastAsia="es-UY" w:bidi="ar-SA"/>
        </w:rPr>
        <w:t xml:space="preserve">, y realizamos versión preliminar del programa para descarga de datos CMIP6.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color w:val="auto"/>
          <w:kern w:val="0"/>
          <w:sz w:val="22"/>
          <w:szCs w:val="22"/>
          <w:lang w:val="es-ES" w:eastAsia="es-UY" w:bidi="ar-SA"/>
        </w:rPr>
        <w:t xml:space="preserve">En Diciembre de 2023, se suma al equipo el investigador ayudante Bruno Tancredi, cuyo cargo es pagado con fondos del proyecto. Su trabajo se concentra en estudiar modelos para realizar downscaling estadístico y temporal.  </w:t>
      </w:r>
      <w:r>
        <w:rPr>
          <w:rFonts w:eastAsia="Calibri" w:cs="Calibri" w:ascii="Calibri" w:hAnsi="Calibri"/>
          <w:sz w:val="22"/>
          <w:szCs w:val="22"/>
        </w:rPr>
        <w:t>En el mes de Enero 2024, se contratan pasantes en Lyon (fondos externos al proyecto) para comenzar a trabajar con el objetivo de tener un conjunto de datos ordenado para los modelos.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En Abril 2024, se realiza una estad</w:t>
      </w:r>
      <w:r>
        <w:rPr>
          <w:rFonts w:eastAsia="Calibri" w:cs="Calibri" w:ascii="Calibri" w:hAnsi="Calibri"/>
          <w:color w:val="auto"/>
          <w:kern w:val="0"/>
          <w:sz w:val="22"/>
          <w:szCs w:val="22"/>
          <w:lang w:val="es-ES" w:eastAsia="es-UY" w:bidi="ar-SA"/>
        </w:rPr>
        <w:t>ía</w:t>
      </w:r>
      <w:r>
        <w:rPr>
          <w:rFonts w:eastAsia="Calibri" w:cs="Calibri" w:ascii="Calibri" w:hAnsi="Calibri"/>
          <w:color w:val="auto"/>
          <w:kern w:val="0"/>
          <w:sz w:val="22"/>
          <w:szCs w:val="22"/>
          <w:lang w:val="es-ES" w:eastAsia="es-UY" w:bidi="ar-SA"/>
        </w:rPr>
        <w:t xml:space="preserve"> (aproximadamente un mes)</w:t>
      </w:r>
      <w:r>
        <w:rPr>
          <w:rFonts w:eastAsia="Calibri" w:cs="Calibri" w:ascii="Calibri" w:hAnsi="Calibri"/>
          <w:color w:val="auto"/>
          <w:kern w:val="0"/>
          <w:sz w:val="22"/>
          <w:szCs w:val="22"/>
          <w:lang w:val="es-ES" w:eastAsia="es-UY" w:bidi="ar-SA"/>
        </w:rPr>
        <w:t xml:space="preserve"> de Bruno Tancredi en Lyon, los fondos de este viaje provienen del proyecto y del Instituto Franco Uruguayo de Matemática (IFUMI).  Durante el viaje se estiman </w:t>
      </w:r>
      <w:r>
        <w:rPr>
          <w:rFonts w:eastAsia="Calibri" w:cs="Calibri" w:ascii="Calibri" w:hAnsi="Calibri"/>
          <w:sz w:val="22"/>
          <w:szCs w:val="22"/>
        </w:rPr>
        <w:t>modelos de downscaling para temperatura y viento con varias t</w:t>
      </w:r>
      <w:r>
        <w:rPr>
          <w:rFonts w:eastAsia="Calibri" w:cs="Calibri" w:ascii="Calibri" w:hAnsi="Calibri"/>
          <w:color w:val="auto"/>
          <w:kern w:val="0"/>
          <w:sz w:val="22"/>
          <w:szCs w:val="22"/>
          <w:lang w:val="es-ES" w:eastAsia="es-UY" w:bidi="ar-SA"/>
        </w:rPr>
        <w:t>écnicas estadísticas y se proponen protocolos para la comparación de los resultados de cada modelo.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Indicar los problemas o imprevistos presentados durante la ejecución de ésta etapa del proyecto, señalando posibles impactos en el desarrollo del proyecto y en el cumplimiento del programa de ejecución. Deberán especificarse las acciones correctivas que se hayan puesto en práctica con el fin de mitigar los efectos negativos sobre la ejecución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No se consiguieron datos de generaci</w:t>
      </w:r>
      <w:r>
        <w:rPr>
          <w:rFonts w:eastAsia="Calibri" w:cs="Calibri" w:ascii="Calibri" w:hAnsi="Calibri"/>
          <w:color w:val="auto"/>
          <w:kern w:val="0"/>
          <w:sz w:val="22"/>
          <w:szCs w:val="22"/>
          <w:lang w:val="es-ES" w:eastAsia="es-UY" w:bidi="ar-SA"/>
        </w:rPr>
        <w:t>ón de energía</w:t>
      </w:r>
      <w:r>
        <w:rPr>
          <w:rFonts w:eastAsia="Calibri" w:cs="Calibri" w:ascii="Calibri" w:hAnsi="Calibri"/>
          <w:color w:val="auto"/>
          <w:kern w:val="0"/>
          <w:sz w:val="22"/>
          <w:szCs w:val="22"/>
          <w:lang w:val="es-ES" w:eastAsia="es-UY" w:bidi="ar-SA"/>
        </w:rPr>
        <w:t>, para esto</w:t>
      </w:r>
      <w:r>
        <w:rPr>
          <w:rFonts w:eastAsia="Calibri" w:cs="Calibri" w:ascii="Calibri" w:hAnsi="Calibri"/>
          <w:color w:val="auto"/>
          <w:kern w:val="0"/>
          <w:sz w:val="22"/>
          <w:szCs w:val="22"/>
          <w:lang w:val="es-ES" w:eastAsia="es-UY" w:bidi="ar-SA"/>
        </w:rPr>
        <w:t xml:space="preserve"> se propone una reformulación.</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color w:val="auto"/>
          <w:kern w:val="0"/>
          <w:sz w:val="22"/>
          <w:szCs w:val="22"/>
          <w:lang w:val="es-ES" w:eastAsia="es-UY" w:bidi="ar-SA"/>
        </w:rPr>
        <w:t>Se presentaron dificultades para contratar ayudantes</w:t>
      </w:r>
      <w:r>
        <w:rPr>
          <w:rFonts w:eastAsia="Calibri" w:cs="Calibri" w:ascii="Calibri" w:hAnsi="Calibri"/>
          <w:color w:val="auto"/>
          <w:kern w:val="0"/>
          <w:sz w:val="22"/>
          <w:szCs w:val="22"/>
          <w:lang w:val="es-ES" w:eastAsia="es-UY" w:bidi="ar-SA"/>
        </w:rPr>
        <w:t xml:space="preserve"> en los primeros meses de ejecución</w:t>
      </w:r>
      <w:r>
        <w:rPr>
          <w:rFonts w:eastAsia="Calibri" w:cs="Calibri" w:ascii="Calibri" w:hAnsi="Calibri"/>
          <w:color w:val="auto"/>
          <w:kern w:val="0"/>
          <w:sz w:val="22"/>
          <w:szCs w:val="22"/>
          <w:lang w:val="es-ES" w:eastAsia="es-UY" w:bidi="ar-SA"/>
        </w:rPr>
        <w:t xml:space="preserve">, al inicio de 2024 pudimos hacerlo.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sz w:val="22"/>
          <w:szCs w:val="22"/>
        </w:rPr>
      </w:pPr>
      <w:r>
        <w:rPr>
          <w:rFonts w:eastAsia="Calibri" w:cs="Calibri" w:ascii="Calibri" w:hAnsi="Calibri"/>
          <w:sz w:val="22"/>
          <w:szCs w:val="22"/>
        </w:rPr>
        <w:t xml:space="preserve">Se encontraron dificultades imprevistas en los datos, se propone reformular objetivos para incorporar dichas dificultades. </w:t>
      </w:r>
    </w:p>
    <w:p>
      <w:pPr>
        <w:pStyle w:val="Normal"/>
        <w:rPr>
          <w:rFonts w:ascii="Calibri" w:hAnsi="Calibri" w:eastAsia="Calibri" w:cs="Calibri"/>
          <w:sz w:val="22"/>
          <w:szCs w:val="22"/>
        </w:rPr>
      </w:pPr>
      <w:r>
        <w:rPr>
          <w:rFonts w:eastAsia="Calibri" w:cs="Calibri" w:ascii="Calibri" w:hAnsi="Calibri"/>
          <w:sz w:val="22"/>
          <w:szCs w:val="22"/>
        </w:rPr>
      </w:r>
    </w:p>
    <w:p>
      <w:pPr>
        <w:pStyle w:val="Normal"/>
        <w:numPr>
          <w:ilvl w:val="0"/>
          <w:numId w:val="1"/>
        </w:numPr>
        <w:jc w:val="both"/>
        <w:rPr>
          <w:rFonts w:ascii="Calibri" w:hAnsi="Calibri" w:eastAsia="Calibri" w:cs="Calibri"/>
          <w:sz w:val="22"/>
          <w:szCs w:val="22"/>
        </w:rPr>
      </w:pPr>
      <w:r>
        <w:rPr>
          <w:rFonts w:eastAsia="Calibri" w:cs="Calibri" w:ascii="Calibri" w:hAnsi="Calibri"/>
          <w:sz w:val="22"/>
          <w:szCs w:val="22"/>
        </w:rPr>
        <w:t>Informar cómo ha sido hasta el momento la ejecución financiera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pBdr>
          <w:top w:val="single" w:sz="4" w:space="1" w:color="000000"/>
          <w:left w:val="single" w:sz="4" w:space="4" w:color="000000"/>
          <w:bottom w:val="single" w:sz="4" w:space="1" w:color="000000"/>
          <w:right w:val="single" w:sz="4" w:space="0" w:color="000000"/>
        </w:pBdr>
        <w:rPr>
          <w:rFonts w:ascii="Calibri" w:hAnsi="Calibri" w:eastAsia="Calibri" w:cs="Calibri"/>
          <w:sz w:val="22"/>
          <w:szCs w:val="22"/>
        </w:rPr>
      </w:pPr>
      <w:r>
        <w:rPr>
          <w:rFonts w:eastAsia="Calibri" w:cs="Calibri" w:ascii="Calibri" w:hAnsi="Calibri"/>
          <w:sz w:val="22"/>
          <w:szCs w:val="22"/>
        </w:rPr>
        <w:t>La ejecuci</w:t>
      </w:r>
      <w:r>
        <w:rPr>
          <w:rFonts w:eastAsia="Calibri" w:cs="Calibri" w:ascii="Calibri" w:hAnsi="Calibri"/>
          <w:color w:val="auto"/>
          <w:kern w:val="0"/>
          <w:sz w:val="22"/>
          <w:szCs w:val="22"/>
          <w:lang w:val="es-ES" w:eastAsia="es-UY" w:bidi="ar-SA"/>
        </w:rPr>
        <w:t xml:space="preserve">ón financiera ha sido adecuada, estamos atrasados en el proyecto porque las actividades se atrasaron pero no debido a problemas financieros. </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rPr>
      </w:pPr>
      <w:r>
        <w:rPr>
          <w:rFonts w:eastAsia="Calibri" w:cs="Calibri" w:ascii="Calibri" w:hAnsi="Calibri"/>
          <w:b/>
        </w:rPr>
        <w:t xml:space="preserve"> </w:t>
      </w:r>
      <w:r>
        <w:rPr>
          <w:rFonts w:eastAsia="Calibri" w:cs="Calibri" w:ascii="Calibri" w:hAnsi="Calibri"/>
          <w:b/>
        </w:rPr>
        <w:t>4. RESULTADOS O CONCLUSIONES PARCIALES</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t>Detallar los resultados más importantes alcanzados por el proyecto hasta el momento y las conclusiones técnicas que puedan ser extraídas en ésta etapa del proyecto</w:t>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tbl>
      <w:tblPr>
        <w:tblStyle w:val="aa"/>
        <w:tblW w:w="9923"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9923"/>
      </w:tblGrid>
      <w:tr>
        <w:trPr/>
        <w:tc>
          <w:tcPr>
            <w:tcW w:w="992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t>Los primeros resultados del proyecto al momento consisten en versiones preliminares de las series de temperatura y viento a escala diaria obtenidas con distintos modelos de downscaling, así como propuestas metodol</w:t>
            </w:r>
            <w:r>
              <w:rPr>
                <w:rFonts w:eastAsia="Calibri" w:cs="Calibri" w:ascii="Calibri" w:hAnsi="Calibri"/>
                <w:color w:val="auto"/>
                <w:kern w:val="0"/>
                <w:sz w:val="22"/>
                <w:szCs w:val="22"/>
                <w:lang w:val="es-ES" w:eastAsia="es-UY" w:bidi="ar-SA"/>
              </w:rPr>
              <w:t xml:space="preserve">ógicas para comparar las modelizaciones y tener criterios de selección de aquella que presenta mejores resultados.  </w:t>
            </w:r>
          </w:p>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color w:val="auto"/>
                <w:kern w:val="0"/>
                <w:sz w:val="22"/>
                <w:szCs w:val="22"/>
                <w:lang w:val="es-ES" w:eastAsia="es-UY" w:bidi="ar-SA"/>
              </w:rPr>
              <w:t xml:space="preserve">Por otro lado se ha trabajado en la obtención de una base de datos ordenada de variables relevantes, para modelos CMIP6 y escenarios seleccionados. Contamos con una versión preliminar del protocolo para comparar los escenarios y modelos con datos históricos de la región Uruguay, de manera de trabajar unicamente con los más adecuados para el país. </w:t>
            </w:r>
          </w:p>
        </w:tc>
      </w:tr>
    </w:tbl>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r>
    </w:p>
    <w:p>
      <w:pPr>
        <w:pStyle w:val="Normal"/>
        <w:rPr>
          <w:rFonts w:ascii="Calibri" w:hAnsi="Calibri" w:eastAsia="Calibri" w:cs="Calibri"/>
          <w:sz w:val="22"/>
          <w:szCs w:val="22"/>
        </w:rPr>
      </w:pPr>
      <w:r>
        <w:rPr>
          <w:rFonts w:eastAsia="Calibri" w:cs="Calibri" w:ascii="Calibri" w:hAnsi="Calibri"/>
          <w:sz w:val="22"/>
          <w:szCs w:val="22"/>
        </w:rPr>
        <w:drawing>
          <wp:anchor behindDoc="0" distT="0" distB="0" distL="0" distR="0" simplePos="0" locked="0" layoutInCell="0" allowOverlap="1" relativeHeight="3">
            <wp:simplePos x="0" y="0"/>
            <wp:positionH relativeFrom="column">
              <wp:posOffset>3448050</wp:posOffset>
            </wp:positionH>
            <wp:positionV relativeFrom="paragraph">
              <wp:posOffset>582295</wp:posOffset>
            </wp:positionV>
            <wp:extent cx="1347470" cy="5505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47470" cy="550545"/>
                    </a:xfrm>
                    <a:prstGeom prst="rect">
                      <a:avLst/>
                    </a:prstGeom>
                  </pic:spPr>
                </pic:pic>
              </a:graphicData>
            </a:graphic>
          </wp:anchor>
        </w:drawing>
      </w:r>
    </w:p>
    <w:tbl>
      <w:tblPr>
        <w:tblStyle w:val="ab"/>
        <w:tblW w:w="894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464"/>
        <w:gridCol w:w="4475"/>
      </w:tblGrid>
      <w:tr>
        <w:trPr/>
        <w:tc>
          <w:tcPr>
            <w:tcW w:w="4464" w:type="dxa"/>
            <w:tcBorders>
              <w:top w:val="single" w:sz="4" w:space="0" w:color="000000"/>
              <w:left w:val="single" w:sz="4" w:space="0" w:color="000000"/>
              <w:bottom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NOMBRE DEL RESPONSABLE</w:t>
            </w:r>
          </w:p>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DEL PRESENTE INFORME</w:t>
            </w:r>
          </w:p>
        </w:tc>
        <w:tc>
          <w:tcPr>
            <w:tcW w:w="4475" w:type="dxa"/>
            <w:tcBorders>
              <w:top w:val="single" w:sz="4" w:space="0" w:color="000000"/>
              <w:left w:val="single" w:sz="4" w:space="0" w:color="000000"/>
              <w:bottom w:val="single" w:sz="4" w:space="0" w:color="000000"/>
              <w:right w:val="single" w:sz="4" w:space="0" w:color="000000"/>
            </w:tcBorders>
            <w:shd w:color="auto" w:fill="E5E5E5" w:val="clear"/>
            <w:vAlign w:val="center"/>
          </w:tcPr>
          <w:p>
            <w:pPr>
              <w:pStyle w:val="Normal"/>
              <w:widowControl w:val="false"/>
              <w:spacing w:before="0" w:after="120"/>
              <w:rPr>
                <w:rFonts w:ascii="Calibri" w:hAnsi="Calibri" w:eastAsia="Calibri" w:cs="Calibri"/>
                <w:sz w:val="22"/>
                <w:szCs w:val="22"/>
              </w:rPr>
            </w:pPr>
            <w:r>
              <w:rPr>
                <w:rFonts w:eastAsia="Calibri" w:cs="Calibri" w:ascii="Calibri" w:hAnsi="Calibri"/>
                <w:b/>
                <w:smallCaps/>
                <w:sz w:val="22"/>
                <w:szCs w:val="22"/>
              </w:rPr>
              <w:t>FIRMA DEL RESPONSABLE</w:t>
            </w:r>
          </w:p>
        </w:tc>
      </w:tr>
      <w:tr>
        <w:trPr/>
        <w:tc>
          <w:tcPr>
            <w:tcW w:w="4464" w:type="dxa"/>
            <w:tcBorders>
              <w:left w:val="single" w:sz="4" w:space="0" w:color="000000"/>
              <w:bottom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p>
            <w:pPr>
              <w:pStyle w:val="Normal"/>
              <w:widowControl w:val="false"/>
              <w:rPr>
                <w:rFonts w:ascii="Calibri" w:hAnsi="Calibri" w:eastAsia="Calibri" w:cs="Calibri"/>
                <w:sz w:val="22"/>
                <w:szCs w:val="22"/>
              </w:rPr>
            </w:pPr>
            <w:r>
              <w:rPr>
                <w:rFonts w:eastAsia="Calibri" w:cs="Calibri" w:ascii="Calibri" w:hAnsi="Calibri"/>
                <w:sz w:val="22"/>
                <w:szCs w:val="22"/>
              </w:rPr>
              <w:t>Ignacio Alvarez-Castro</w:t>
            </w:r>
          </w:p>
        </w:tc>
        <w:tc>
          <w:tcPr>
            <w:tcW w:w="4475" w:type="dxa"/>
            <w:tcBorders>
              <w:left w:val="single" w:sz="4" w:space="0" w:color="000000"/>
              <w:bottom w:val="single" w:sz="4" w:space="0" w:color="000000"/>
              <w:right w:val="single" w:sz="4" w:space="0" w:color="000000"/>
            </w:tcBorders>
          </w:tcPr>
          <w:p>
            <w:pPr>
              <w:pStyle w:val="Normal"/>
              <w:widowControl w:val="false"/>
              <w:rPr>
                <w:rFonts w:ascii="Calibri" w:hAnsi="Calibri" w:eastAsia="Calibri" w:cs="Calibri"/>
                <w:sz w:val="22"/>
                <w:szCs w:val="22"/>
              </w:rPr>
            </w:pPr>
            <w:r>
              <w:rPr>
                <w:rFonts w:eastAsia="Calibri" w:cs="Calibri" w:ascii="Calibri" w:hAnsi="Calibri"/>
                <w:sz w:val="22"/>
                <w:szCs w:val="22"/>
              </w:rPr>
            </w:r>
          </w:p>
        </w:tc>
      </w:tr>
    </w:tbl>
    <w:p>
      <w:pPr>
        <w:pStyle w:val="Normal"/>
        <w:rPr>
          <w:rFonts w:ascii="Calibri" w:hAnsi="Calibri" w:eastAsia="Calibri" w:cs="Calibri"/>
          <w:sz w:val="22"/>
          <w:szCs w:val="22"/>
        </w:rPr>
      </w:pPr>
      <w:r>
        <w:rPr/>
      </w:r>
    </w:p>
    <w:sectPr>
      <w:headerReference w:type="default" r:id="rId3"/>
      <w:headerReference w:type="first" r:id="rId4"/>
      <w:footerReference w:type="default" r:id="rId5"/>
      <w:footerReference w:type="first" r:id="rId6"/>
      <w:type w:val="nextPage"/>
      <w:pgSz w:w="11906" w:h="16838"/>
      <w:pgMar w:left="1418" w:right="567" w:gutter="0" w:header="0" w:top="1307" w:footer="162" w:bottom="1418"/>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Calibri">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76"/>
      <w:rPr>
        <w:color w:val="000000"/>
      </w:rPr>
    </w:pPr>
    <w:r>
      <w:rPr>
        <w:color w:val="000000"/>
      </w:rPr>
    </w:r>
  </w:p>
  <w:tbl>
    <w:tblPr>
      <w:tblStyle w:val="ac"/>
      <w:tblW w:w="10606" w:type="dxa"/>
      <w:jc w:val="left"/>
      <w:tblInd w:w="-70" w:type="dxa"/>
      <w:tblLayout w:type="fixed"/>
      <w:tblCellMar>
        <w:top w:w="0" w:type="dxa"/>
        <w:left w:w="108" w:type="dxa"/>
        <w:bottom w:w="0" w:type="dxa"/>
        <w:right w:w="108" w:type="dxa"/>
      </w:tblCellMar>
      <w:tblLook w:val="0000" w:noHBand="0" w:noVBand="0" w:firstColumn="0" w:lastRow="0" w:lastColumn="0" w:firstRow="0"/>
    </w:tblPr>
    <w:tblGrid>
      <w:gridCol w:w="3894"/>
      <w:gridCol w:w="3358"/>
      <w:gridCol w:w="3354"/>
    </w:tblGrid>
    <w:tr>
      <w:trPr>
        <w:trHeight w:val="419" w:hRule="atLeast"/>
      </w:trPr>
      <w:tc>
        <w:tcPr>
          <w:tcW w:w="3894" w:type="dxa"/>
          <w:tcBorders>
            <w:top w:val="single" w:sz="4" w:space="0" w:color="000000"/>
          </w:tcBorders>
        </w:tcPr>
        <w:p>
          <w:pPr>
            <w:pStyle w:val="Normal"/>
            <w:widowControl w:val="false"/>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tab/>
            <w:t xml:space="preserve">Pág.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PAGE </w:instrText>
          </w:r>
          <w:r>
            <w:rPr>
              <w:sz w:val="16"/>
              <w:szCs w:val="16"/>
              <w:rFonts w:eastAsia="Arial" w:cs="Arial" w:ascii="Arial" w:hAnsi="Arial"/>
              <w:color w:val="000000"/>
            </w:rPr>
            <w:fldChar w:fldCharType="separate"/>
          </w:r>
          <w:r>
            <w:rPr>
              <w:sz w:val="16"/>
              <w:szCs w:val="16"/>
              <w:rFonts w:eastAsia="Arial" w:cs="Arial" w:ascii="Arial" w:hAnsi="Arial"/>
              <w:color w:val="000000"/>
            </w:rPr>
            <w:t>2</w:t>
          </w:r>
          <w:r>
            <w:rPr>
              <w:sz w:val="16"/>
              <w:szCs w:val="16"/>
              <w:rFonts w:eastAsia="Arial" w:cs="Arial" w:ascii="Arial" w:hAnsi="Arial"/>
              <w:color w:val="000000"/>
            </w:rPr>
            <w:fldChar w:fldCharType="end"/>
          </w:r>
          <w:r>
            <w:rPr>
              <w:rFonts w:eastAsia="Arial" w:cs="Arial" w:ascii="Arial" w:hAnsi="Arial"/>
              <w:color w:val="000000"/>
              <w:sz w:val="16"/>
              <w:szCs w:val="16"/>
            </w:rPr>
            <w:t xml:space="preserve">  de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NUMPAGES </w:instrText>
          </w:r>
          <w:r>
            <w:rPr>
              <w:sz w:val="16"/>
              <w:szCs w:val="16"/>
              <w:rFonts w:eastAsia="Arial" w:cs="Arial" w:ascii="Arial" w:hAnsi="Arial"/>
              <w:color w:val="000000"/>
            </w:rPr>
            <w:fldChar w:fldCharType="separate"/>
          </w:r>
          <w:r>
            <w:rPr>
              <w:sz w:val="16"/>
              <w:szCs w:val="16"/>
              <w:rFonts w:eastAsia="Arial" w:cs="Arial" w:ascii="Arial" w:hAnsi="Arial"/>
              <w:color w:val="000000"/>
            </w:rPr>
            <w:t>4</w:t>
          </w:r>
          <w:r>
            <w:rPr>
              <w:sz w:val="16"/>
              <w:szCs w:val="16"/>
              <w:rFonts w:eastAsia="Arial" w:cs="Arial" w:ascii="Arial" w:hAnsi="Arial"/>
              <w:color w:val="000000"/>
            </w:rPr>
            <w:fldChar w:fldCharType="end"/>
          </w:r>
        </w:p>
        <w:p>
          <w:pPr>
            <w:pStyle w:val="Normal"/>
            <w:widowControl w:val="false"/>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r>
        </w:p>
      </w:tc>
      <w:tc>
        <w:tcPr>
          <w:tcW w:w="3358" w:type="dxa"/>
          <w:tcBorders>
            <w:top w:val="single" w:sz="4" w:space="0" w:color="000000"/>
          </w:tcBorders>
        </w:tcPr>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r>
        </w:p>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r>
        </w:p>
        <w:p>
          <w:pPr>
            <w:pStyle w:val="Normal"/>
            <w:widowControl w:val="false"/>
            <w:tabs>
              <w:tab w:val="clear" w:pos="720"/>
              <w:tab w:val="center" w:pos="4252" w:leader="none"/>
              <w:tab w:val="right" w:pos="8504" w:leader="none"/>
            </w:tabs>
            <w:jc w:val="center"/>
            <w:rPr>
              <w:rFonts w:ascii="Arial" w:hAnsi="Arial" w:eastAsia="Arial" w:cs="Arial"/>
              <w:color w:val="000000"/>
              <w:sz w:val="16"/>
              <w:szCs w:val="16"/>
            </w:rPr>
          </w:pPr>
          <w:r>
            <w:rPr>
              <w:rFonts w:eastAsia="Arial" w:cs="Arial" w:ascii="Arial" w:hAnsi="Arial"/>
              <w:color w:val="000000"/>
              <w:sz w:val="16"/>
              <w:szCs w:val="16"/>
            </w:rPr>
            <w:t xml:space="preserve">Página </w:t>
          </w:r>
          <w:r>
            <w:rPr>
              <w:color w:val="000000"/>
              <w:sz w:val="16"/>
              <w:szCs w:val="16"/>
            </w:rPr>
            <w:fldChar w:fldCharType="begin"/>
          </w:r>
          <w:r>
            <w:rPr>
              <w:sz w:val="16"/>
              <w:szCs w:val="16"/>
              <w:color w:val="000000"/>
            </w:rPr>
            <w:instrText xml:space="preserve"> PAGE </w:instrText>
          </w:r>
          <w:r>
            <w:rPr>
              <w:sz w:val="16"/>
              <w:szCs w:val="16"/>
              <w:color w:val="000000"/>
            </w:rPr>
            <w:fldChar w:fldCharType="separate"/>
          </w:r>
          <w:r>
            <w:rPr>
              <w:sz w:val="16"/>
              <w:szCs w:val="16"/>
              <w:color w:val="000000"/>
            </w:rPr>
            <w:t>4</w:t>
          </w:r>
          <w:r>
            <w:rPr>
              <w:sz w:val="16"/>
              <w:szCs w:val="16"/>
              <w:color w:val="000000"/>
            </w:rPr>
            <w:fldChar w:fldCharType="end"/>
          </w:r>
          <w:r>
            <w:rPr>
              <w:rFonts w:eastAsia="Arial" w:cs="Arial" w:ascii="Arial" w:hAnsi="Arial"/>
              <w:color w:val="000000"/>
              <w:sz w:val="16"/>
              <w:szCs w:val="16"/>
            </w:rPr>
            <w:t xml:space="preserve"> de </w:t>
          </w:r>
          <w:r>
            <w:rPr>
              <w:color w:val="000000"/>
              <w:sz w:val="16"/>
              <w:szCs w:val="16"/>
            </w:rPr>
            <w:t>2</w:t>
          </w:r>
        </w:p>
      </w:tc>
      <w:tc>
        <w:tcPr>
          <w:tcW w:w="3354" w:type="dxa"/>
          <w:tcBorders>
            <w:top w:val="single" w:sz="4" w:space="0" w:color="000000"/>
          </w:tcBorders>
        </w:tcPr>
        <w:p>
          <w:pPr>
            <w:pStyle w:val="Normal"/>
            <w:widowControl w:val="false"/>
            <w:tabs>
              <w:tab w:val="clear" w:pos="720"/>
              <w:tab w:val="center" w:pos="4252" w:leader="none"/>
              <w:tab w:val="right" w:pos="8504" w:leader="none"/>
            </w:tabs>
            <w:jc w:val="right"/>
            <w:rPr>
              <w:color w:val="000000"/>
              <w:sz w:val="20"/>
              <w:szCs w:val="20"/>
            </w:rPr>
          </w:pPr>
          <w:r>
            <w:rPr>
              <w:color w:val="000000"/>
              <w:sz w:val="20"/>
              <w:szCs w:val="20"/>
            </w:rPr>
          </w:r>
        </w:p>
      </w:tc>
    </w:tr>
  </w:tbl>
  <w:p>
    <w:pPr>
      <w:pStyle w:val="Normal"/>
      <w:tabs>
        <w:tab w:val="clear" w:pos="720"/>
        <w:tab w:val="center" w:pos="4252" w:leader="none"/>
        <w:tab w:val="right" w:pos="8504" w:leader="none"/>
      </w:tabs>
      <w:rPr>
        <w:color w:val="000000"/>
        <w:sz w:val="20"/>
        <w:szCs w:val="20"/>
      </w:rPr>
    </w:pPr>
    <w:r>
      <w:rPr>
        <w:color w:val="000000"/>
        <w:sz w:val="20"/>
        <w:szCs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rFonts w:ascii="Arial" w:hAnsi="Arial" w:eastAsia="Arial" w:cs="Arial"/>
        <w:color w:val="000000"/>
        <w:sz w:val="16"/>
        <w:szCs w:val="16"/>
      </w:rPr>
    </w:pPr>
    <w:r>
      <w:rPr>
        <w:rFonts w:eastAsia="Arial" w:cs="Arial" w:ascii="Arial" w:hAnsi="Arial"/>
        <w:color w:val="000000"/>
        <w:sz w:val="16"/>
        <w:szCs w:val="16"/>
      </w:rPr>
      <w:tab/>
      <w:t xml:space="preserve">Pág.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PAGE </w:instrText>
    </w:r>
    <w:r>
      <w:rPr>
        <w:sz w:val="16"/>
        <w:szCs w:val="16"/>
        <w:rFonts w:eastAsia="Arial" w:cs="Arial" w:ascii="Arial" w:hAnsi="Arial"/>
        <w:color w:val="000000"/>
      </w:rPr>
      <w:fldChar w:fldCharType="separate"/>
    </w:r>
    <w:r>
      <w:rPr>
        <w:sz w:val="16"/>
        <w:szCs w:val="16"/>
        <w:rFonts w:eastAsia="Arial" w:cs="Arial" w:ascii="Arial" w:hAnsi="Arial"/>
        <w:color w:val="000000"/>
      </w:rPr>
      <w:t>1</w:t>
    </w:r>
    <w:r>
      <w:rPr>
        <w:sz w:val="16"/>
        <w:szCs w:val="16"/>
        <w:rFonts w:eastAsia="Arial" w:cs="Arial" w:ascii="Arial" w:hAnsi="Arial"/>
        <w:color w:val="000000"/>
      </w:rPr>
      <w:fldChar w:fldCharType="end"/>
    </w:r>
    <w:r>
      <w:rPr>
        <w:rFonts w:eastAsia="Arial" w:cs="Arial" w:ascii="Arial" w:hAnsi="Arial"/>
        <w:color w:val="000000"/>
        <w:sz w:val="16"/>
        <w:szCs w:val="16"/>
      </w:rPr>
      <w:t xml:space="preserve">  de </w:t>
    </w:r>
    <w:r>
      <w:rPr>
        <w:rFonts w:eastAsia="Arial" w:cs="Arial" w:ascii="Arial" w:hAnsi="Arial"/>
        <w:color w:val="000000"/>
        <w:sz w:val="16"/>
        <w:szCs w:val="16"/>
      </w:rPr>
      <w:fldChar w:fldCharType="begin"/>
    </w:r>
    <w:r>
      <w:rPr>
        <w:sz w:val="16"/>
        <w:szCs w:val="16"/>
        <w:rFonts w:eastAsia="Arial" w:cs="Arial" w:ascii="Arial" w:hAnsi="Arial"/>
        <w:color w:val="000000"/>
      </w:rPr>
      <w:instrText xml:space="preserve"> NUMPAGES </w:instrText>
    </w:r>
    <w:r>
      <w:rPr>
        <w:sz w:val="16"/>
        <w:szCs w:val="16"/>
        <w:rFonts w:eastAsia="Arial" w:cs="Arial" w:ascii="Arial" w:hAnsi="Arial"/>
        <w:color w:val="000000"/>
      </w:rPr>
      <w:fldChar w:fldCharType="separate"/>
    </w:r>
    <w:r>
      <w:rPr>
        <w:sz w:val="16"/>
        <w:szCs w:val="16"/>
        <w:rFonts w:eastAsia="Arial" w:cs="Arial" w:ascii="Arial" w:hAnsi="Arial"/>
        <w:color w:val="000000"/>
      </w:rPr>
      <w:t>4</w:t>
    </w:r>
    <w:r>
      <w:rPr>
        <w:sz w:val="16"/>
        <w:szCs w:val="16"/>
        <w:rFonts w:eastAsia="Arial" w:cs="Arial" w:ascii="Arial" w:hAnsi="Arial"/>
        <w:color w:val="000000"/>
      </w:rPr>
      <w:fldChar w:fldCharType="end"/>
    </w:r>
  </w:p>
  <w:p>
    <w:pPr>
      <w:pStyle w:val="Normal"/>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r>
  </w:p>
  <w:p>
    <w:pPr>
      <w:pStyle w:val="Normal"/>
      <w:tabs>
        <w:tab w:val="clear" w:pos="720"/>
        <w:tab w:val="center" w:pos="4252" w:leader="none"/>
        <w:tab w:val="right" w:pos="8504" w:leader="none"/>
      </w:tabs>
      <w:jc w:val="right"/>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2">
          <wp:simplePos x="0" y="0"/>
          <wp:positionH relativeFrom="column">
            <wp:posOffset>0</wp:posOffset>
          </wp:positionH>
          <wp:positionV relativeFrom="paragraph">
            <wp:posOffset>635</wp:posOffset>
          </wp:positionV>
          <wp:extent cx="7543800" cy="1397000"/>
          <wp:effectExtent l="0" t="0" r="0" b="0"/>
          <wp:wrapSquare wrapText="bothSides"/>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rcRect l="0" t="0" r="0" b="33025"/>
                  <a:stretch>
                    <a:fillRect/>
                  </a:stretch>
                </pic:blipFill>
                <pic:spPr bwMode="auto">
                  <a:xfrm>
                    <a:off x="0" y="0"/>
                    <a:ext cx="7543800" cy="13970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rPr>
        <w:vertAlign w:val="baseline"/>
        <w:position w:val="0"/>
        <w:sz w:val="24"/>
        <w:sz w:val="24"/>
      </w:rPr>
    </w:lvl>
    <w:lvl w:ilvl="1">
      <w:start w:val="1"/>
      <w:numFmt w:val="lowerLetter"/>
      <w:lvlText w:val="%2."/>
      <w:lvlJc w:val="left"/>
      <w:pPr>
        <w:tabs>
          <w:tab w:val="num" w:pos="0"/>
        </w:tabs>
        <w:ind w:left="1080" w:hanging="360"/>
      </w:pPr>
      <w:rPr>
        <w:vertAlign w:val="baseline"/>
        <w:position w:val="0"/>
        <w:sz w:val="24"/>
        <w:sz w:val="24"/>
      </w:rPr>
    </w:lvl>
    <w:lvl w:ilvl="2">
      <w:start w:val="1"/>
      <w:numFmt w:val="lowerRoman"/>
      <w:lvlText w:val="%3."/>
      <w:lvlJc w:val="right"/>
      <w:pPr>
        <w:tabs>
          <w:tab w:val="num" w:pos="0"/>
        </w:tabs>
        <w:ind w:left="1800" w:hanging="180"/>
      </w:pPr>
      <w:rPr>
        <w:vertAlign w:val="baseline"/>
        <w:position w:val="0"/>
        <w:sz w:val="24"/>
        <w:sz w:val="24"/>
      </w:rPr>
    </w:lvl>
    <w:lvl w:ilvl="3">
      <w:start w:val="1"/>
      <w:numFmt w:val="decimal"/>
      <w:lvlText w:val="%4."/>
      <w:lvlJc w:val="left"/>
      <w:pPr>
        <w:tabs>
          <w:tab w:val="num" w:pos="0"/>
        </w:tabs>
        <w:ind w:left="2520" w:hanging="360"/>
      </w:pPr>
      <w:rPr>
        <w:vertAlign w:val="baseline"/>
        <w:position w:val="0"/>
        <w:sz w:val="24"/>
        <w:sz w:val="24"/>
      </w:rPr>
    </w:lvl>
    <w:lvl w:ilvl="4">
      <w:start w:val="1"/>
      <w:numFmt w:val="lowerLetter"/>
      <w:lvlText w:val="%5."/>
      <w:lvlJc w:val="left"/>
      <w:pPr>
        <w:tabs>
          <w:tab w:val="num" w:pos="0"/>
        </w:tabs>
        <w:ind w:left="3240" w:hanging="360"/>
      </w:pPr>
      <w:rPr>
        <w:vertAlign w:val="baseline"/>
        <w:position w:val="0"/>
        <w:sz w:val="24"/>
        <w:sz w:val="24"/>
      </w:rPr>
    </w:lvl>
    <w:lvl w:ilvl="5">
      <w:start w:val="1"/>
      <w:numFmt w:val="lowerRoman"/>
      <w:lvlText w:val="%6."/>
      <w:lvlJc w:val="right"/>
      <w:pPr>
        <w:tabs>
          <w:tab w:val="num" w:pos="0"/>
        </w:tabs>
        <w:ind w:left="3960" w:hanging="180"/>
      </w:pPr>
      <w:rPr>
        <w:vertAlign w:val="baseline"/>
        <w:position w:val="0"/>
        <w:sz w:val="24"/>
        <w:sz w:val="24"/>
      </w:rPr>
    </w:lvl>
    <w:lvl w:ilvl="6">
      <w:start w:val="1"/>
      <w:numFmt w:val="decimal"/>
      <w:lvlText w:val="%7."/>
      <w:lvlJc w:val="left"/>
      <w:pPr>
        <w:tabs>
          <w:tab w:val="num" w:pos="0"/>
        </w:tabs>
        <w:ind w:left="4680" w:hanging="360"/>
      </w:pPr>
      <w:rPr>
        <w:vertAlign w:val="baseline"/>
        <w:position w:val="0"/>
        <w:sz w:val="24"/>
        <w:sz w:val="24"/>
      </w:rPr>
    </w:lvl>
    <w:lvl w:ilvl="7">
      <w:start w:val="1"/>
      <w:numFmt w:val="lowerLetter"/>
      <w:lvlText w:val="%8."/>
      <w:lvlJc w:val="left"/>
      <w:pPr>
        <w:tabs>
          <w:tab w:val="num" w:pos="0"/>
        </w:tabs>
        <w:ind w:left="5400" w:hanging="360"/>
      </w:pPr>
      <w:rPr>
        <w:vertAlign w:val="baseline"/>
        <w:position w:val="0"/>
        <w:sz w:val="24"/>
        <w:sz w:val="24"/>
      </w:rPr>
    </w:lvl>
    <w:lvl w:ilvl="8">
      <w:start w:val="1"/>
      <w:numFmt w:val="lowerRoman"/>
      <w:lvlText w:val="%9."/>
      <w:lvlJc w:val="right"/>
      <w:pPr>
        <w:tabs>
          <w:tab w:val="num" w:pos="0"/>
        </w:tabs>
        <w:ind w:left="6120" w:hanging="180"/>
      </w:pPr>
      <w:rPr>
        <w:vertAlign w:val="baseline"/>
        <w:position w:val="0"/>
        <w:sz w:val="24"/>
        <w:sz w:val="24"/>
      </w:rPr>
    </w:lvl>
  </w:abstractNum>
  <w:abstractNum w:abstractNumId="2">
    <w:lvl w:ilvl="0">
      <w:start w:val="1"/>
      <w:numFmt w:val="decimal"/>
      <w:lvlText w:val=""/>
      <w:lvlJc w:val="left"/>
      <w:pPr>
        <w:tabs>
          <w:tab w:val="num" w:pos="0"/>
        </w:tabs>
        <w:ind w:left="0" w:hanging="0"/>
      </w:pPr>
      <w:rPr>
        <w:vertAlign w:val="baseline"/>
        <w:position w:val="0"/>
        <w:sz w:val="24"/>
        <w:sz w:val="24"/>
      </w:rPr>
    </w:lvl>
    <w:lvl w:ilvl="1">
      <w:start w:val="1"/>
      <w:numFmt w:val="decimal"/>
      <w:lvlText w:val=""/>
      <w:lvlJc w:val="left"/>
      <w:pPr>
        <w:tabs>
          <w:tab w:val="num" w:pos="0"/>
        </w:tabs>
        <w:ind w:left="0" w:hanging="0"/>
      </w:pPr>
      <w:rPr>
        <w:vertAlign w:val="baseline"/>
        <w:position w:val="0"/>
        <w:sz w:val="24"/>
        <w:sz w:val="24"/>
      </w:rPr>
    </w:lvl>
    <w:lvl w:ilvl="2">
      <w:start w:val="1"/>
      <w:numFmt w:val="decimal"/>
      <w:lvlText w:val=""/>
      <w:lvlJc w:val="left"/>
      <w:pPr>
        <w:tabs>
          <w:tab w:val="num" w:pos="0"/>
        </w:tabs>
        <w:ind w:left="0" w:hanging="0"/>
      </w:pPr>
      <w:rPr>
        <w:vertAlign w:val="baseline"/>
        <w:position w:val="0"/>
        <w:sz w:val="24"/>
        <w:sz w:val="24"/>
      </w:rPr>
    </w:lvl>
    <w:lvl w:ilvl="3">
      <w:start w:val="1"/>
      <w:numFmt w:val="decimal"/>
      <w:lvlText w:val=""/>
      <w:lvlJc w:val="left"/>
      <w:pPr>
        <w:tabs>
          <w:tab w:val="num" w:pos="0"/>
        </w:tabs>
        <w:ind w:left="0" w:hanging="0"/>
      </w:pPr>
      <w:rPr>
        <w:vertAlign w:val="baseline"/>
        <w:position w:val="0"/>
        <w:sz w:val="24"/>
        <w:sz w:val="24"/>
      </w:rPr>
    </w:lvl>
    <w:lvl w:ilvl="4">
      <w:start w:val="1"/>
      <w:numFmt w:val="decimal"/>
      <w:lvlText w:val=""/>
      <w:lvlJc w:val="left"/>
      <w:pPr>
        <w:tabs>
          <w:tab w:val="num" w:pos="0"/>
        </w:tabs>
        <w:ind w:left="0" w:hanging="0"/>
      </w:pPr>
      <w:rPr>
        <w:vertAlign w:val="baseline"/>
        <w:position w:val="0"/>
        <w:sz w:val="24"/>
        <w:sz w:val="24"/>
      </w:rPr>
    </w:lvl>
    <w:lvl w:ilvl="5">
      <w:start w:val="1"/>
      <w:numFmt w:val="decimal"/>
      <w:lvlText w:val=""/>
      <w:lvlJc w:val="left"/>
      <w:pPr>
        <w:tabs>
          <w:tab w:val="num" w:pos="0"/>
        </w:tabs>
        <w:ind w:left="0" w:hanging="0"/>
      </w:pPr>
      <w:rPr>
        <w:vertAlign w:val="baseline"/>
        <w:position w:val="0"/>
        <w:sz w:val="24"/>
        <w:sz w:val="24"/>
      </w:rPr>
    </w:lvl>
    <w:lvl w:ilvl="6">
      <w:start w:val="1"/>
      <w:numFmt w:val="decimal"/>
      <w:lvlText w:val=""/>
      <w:lvlJc w:val="left"/>
      <w:pPr>
        <w:tabs>
          <w:tab w:val="num" w:pos="0"/>
        </w:tabs>
        <w:ind w:left="0" w:hanging="0"/>
      </w:pPr>
      <w:rPr>
        <w:vertAlign w:val="baseline"/>
        <w:position w:val="0"/>
        <w:sz w:val="24"/>
        <w:sz w:val="24"/>
      </w:rPr>
    </w:lvl>
    <w:lvl w:ilvl="7">
      <w:start w:val="1"/>
      <w:numFmt w:val="decimal"/>
      <w:lvlText w:val=""/>
      <w:lvlJc w:val="left"/>
      <w:pPr>
        <w:tabs>
          <w:tab w:val="num" w:pos="0"/>
        </w:tabs>
        <w:ind w:left="0" w:hanging="0"/>
      </w:pPr>
      <w:rPr>
        <w:vertAlign w:val="baseline"/>
        <w:position w:val="0"/>
        <w:sz w:val="24"/>
        <w:sz w:val="24"/>
      </w:rPr>
    </w:lvl>
    <w:lvl w:ilvl="8">
      <w:start w:val="1"/>
      <w:numFmt w:val="decimal"/>
      <w:lvlText w:val=""/>
      <w:lvlJc w:val="left"/>
      <w:pPr>
        <w:tabs>
          <w:tab w:val="num" w:pos="0"/>
        </w:tabs>
        <w:ind w:left="0" w:hanging="0"/>
      </w:pPr>
      <w:rPr>
        <w:vertAlign w:val="baseline"/>
        <w:position w:val="0"/>
        <w:sz w:val="24"/>
        <w:sz w:val="24"/>
      </w:rPr>
    </w:lvl>
  </w:abstractNum>
  <w:abstractNum w:abstractNumId="3">
    <w:lvl w:ilvl="0">
      <w:start w:val="3"/>
      <w:numFmt w:val="decimal"/>
      <w:lvlText w:val="%1."/>
      <w:lvlJc w:val="left"/>
      <w:pPr>
        <w:tabs>
          <w:tab w:val="num" w:pos="0"/>
        </w:tabs>
        <w:ind w:left="450" w:hanging="450"/>
      </w:pPr>
      <w:rPr>
        <w:vertAlign w:val="baseline"/>
        <w:position w:val="0"/>
        <w:sz w:val="24"/>
        <w:sz w:val="24"/>
      </w:rPr>
    </w:lvl>
    <w:lvl w:ilvl="1">
      <w:start w:val="1"/>
      <w:numFmt w:val="decimal"/>
      <w:lvlText w:val="%1.%2."/>
      <w:lvlJc w:val="left"/>
      <w:pPr>
        <w:tabs>
          <w:tab w:val="num" w:pos="0"/>
        </w:tabs>
        <w:ind w:left="450" w:hanging="450"/>
      </w:pPr>
      <w:rPr>
        <w:vertAlign w:val="baseline"/>
        <w:position w:val="0"/>
        <w:sz w:val="24"/>
        <w:sz w:val="24"/>
      </w:rPr>
    </w:lvl>
    <w:lvl w:ilvl="2">
      <w:start w:val="1"/>
      <w:numFmt w:val="decimal"/>
      <w:lvlText w:val="%1.%2.%3."/>
      <w:lvlJc w:val="left"/>
      <w:pPr>
        <w:tabs>
          <w:tab w:val="num" w:pos="0"/>
        </w:tabs>
        <w:ind w:left="720" w:hanging="720"/>
      </w:pPr>
      <w:rPr>
        <w:vertAlign w:val="baseline"/>
        <w:position w:val="0"/>
        <w:sz w:val="24"/>
        <w:sz w:val="24"/>
      </w:rPr>
    </w:lvl>
    <w:lvl w:ilvl="3">
      <w:start w:val="1"/>
      <w:numFmt w:val="decimal"/>
      <w:lvlText w:val="%1.%2.%3.%4."/>
      <w:lvlJc w:val="left"/>
      <w:pPr>
        <w:tabs>
          <w:tab w:val="num" w:pos="0"/>
        </w:tabs>
        <w:ind w:left="720" w:hanging="720"/>
      </w:pPr>
      <w:rPr>
        <w:vertAlign w:val="baseline"/>
        <w:position w:val="0"/>
        <w:sz w:val="24"/>
        <w:sz w:val="24"/>
      </w:rPr>
    </w:lvl>
    <w:lvl w:ilvl="4">
      <w:start w:val="1"/>
      <w:numFmt w:val="decimal"/>
      <w:lvlText w:val="%1.%2.%3.%4.%5."/>
      <w:lvlJc w:val="left"/>
      <w:pPr>
        <w:tabs>
          <w:tab w:val="num" w:pos="0"/>
        </w:tabs>
        <w:ind w:left="1080" w:hanging="1080"/>
      </w:pPr>
      <w:rPr>
        <w:vertAlign w:val="baseline"/>
        <w:position w:val="0"/>
        <w:sz w:val="24"/>
        <w:sz w:val="24"/>
      </w:rPr>
    </w:lvl>
    <w:lvl w:ilvl="5">
      <w:start w:val="1"/>
      <w:numFmt w:val="decimal"/>
      <w:lvlText w:val="%1.%2.%3.%4.%5.%6."/>
      <w:lvlJc w:val="left"/>
      <w:pPr>
        <w:tabs>
          <w:tab w:val="num" w:pos="0"/>
        </w:tabs>
        <w:ind w:left="1080" w:hanging="1080"/>
      </w:pPr>
      <w:rPr>
        <w:vertAlign w:val="baseline"/>
        <w:position w:val="0"/>
        <w:sz w:val="24"/>
        <w:sz w:val="24"/>
      </w:rPr>
    </w:lvl>
    <w:lvl w:ilvl="6">
      <w:start w:val="1"/>
      <w:numFmt w:val="decimal"/>
      <w:lvlText w:val="%1.%2.%3.%4.%5.%6.%7."/>
      <w:lvlJc w:val="left"/>
      <w:pPr>
        <w:tabs>
          <w:tab w:val="num" w:pos="0"/>
        </w:tabs>
        <w:ind w:left="1440" w:hanging="1440"/>
      </w:pPr>
      <w:rPr>
        <w:vertAlign w:val="baseline"/>
        <w:position w:val="0"/>
        <w:sz w:val="24"/>
        <w:sz w:val="24"/>
      </w:rPr>
    </w:lvl>
    <w:lvl w:ilvl="7">
      <w:start w:val="1"/>
      <w:numFmt w:val="decimal"/>
      <w:lvlText w:val="%1.%2.%3.%4.%5.%6.%7.%8."/>
      <w:lvlJc w:val="left"/>
      <w:pPr>
        <w:tabs>
          <w:tab w:val="num" w:pos="0"/>
        </w:tabs>
        <w:ind w:left="1440" w:hanging="1440"/>
      </w:pPr>
      <w:rPr>
        <w:vertAlign w:val="baseline"/>
        <w:position w:val="0"/>
        <w:sz w:val="24"/>
        <w:sz w:val="24"/>
      </w:rPr>
    </w:lvl>
    <w:lvl w:ilvl="8">
      <w:start w:val="1"/>
      <w:numFmt w:val="decimal"/>
      <w:lvlText w:val="%1.%2.%3.%4.%5.%6.%7.%8.%9."/>
      <w:lvlJc w:val="left"/>
      <w:pPr>
        <w:tabs>
          <w:tab w:val="num" w:pos="0"/>
        </w:tabs>
        <w:ind w:left="1800" w:hanging="1800"/>
      </w:pPr>
      <w:rPr>
        <w:vertAlign w:val="baseline"/>
        <w:position w:val="0"/>
        <w:sz w:val="24"/>
        <w:sz w:val="24"/>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UY"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UY"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ES" w:eastAsia="es-UY"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FirstParagraph">
    <w:name w:val="First Paragraph"/>
    <w:basedOn w:val="TextBody"/>
    <w:next w:val="TextBody"/>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Application>LibreOffice/7.3.7.2$Linux_X86_64 LibreOffice_project/30$Build-2</Application>
  <AppVersion>15.0000</AppVersion>
  <Pages>4</Pages>
  <Words>1386</Words>
  <Characters>7748</Characters>
  <CharactersWithSpaces>9075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2024-02-27T21:34:00Z</dcterms:created>
  <dc:creator>Leticia Furtado</dc:creator>
  <dc:description/>
  <dc:language>en-US</dc:language>
  <cp:lastModifiedBy/>
  <dcterms:modified xsi:type="dcterms:W3CDTF">2024-06-14T15:18:48Z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